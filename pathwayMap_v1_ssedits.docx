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647B" w14:textId="6CAA33C4" w:rsidR="00E132D2" w:rsidRPr="00003D6A" w:rsidRDefault="00E1325D" w:rsidP="00003D6A">
      <w:pPr>
        <w:jc w:val="both"/>
        <w:rPr>
          <w:b/>
        </w:rPr>
      </w:pPr>
      <w:r w:rsidRPr="00003D6A">
        <w:rPr>
          <w:b/>
        </w:rPr>
        <w:t>metaPathwayMap: A too</w:t>
      </w:r>
      <w:r w:rsidR="00CF4681" w:rsidRPr="00003D6A">
        <w:rPr>
          <w:b/>
        </w:rPr>
        <w:t>l to predict metabolic pathway neighborhoods</w:t>
      </w:r>
      <w:r w:rsidRPr="00003D6A">
        <w:rPr>
          <w:b/>
        </w:rPr>
        <w:t xml:space="preserve"> from untargeted metabolomics data</w:t>
      </w:r>
    </w:p>
    <w:p w14:paraId="147B2D92" w14:textId="364DD5D3" w:rsidR="00E1325D" w:rsidRDefault="00003D6A" w:rsidP="00E1325D">
      <w:r>
        <w:t>Gaurav Moghe</w:t>
      </w:r>
      <w:r w:rsidRPr="00003D6A">
        <w:rPr>
          <w:vertAlign w:val="superscript"/>
        </w:rPr>
        <w:t>1</w:t>
      </w:r>
      <w:r>
        <w:t xml:space="preserve">*, Susan </w:t>
      </w:r>
      <w:r w:rsidR="00631CBA">
        <w:t xml:space="preserve">R. </w:t>
      </w:r>
      <w:r>
        <w:t>Strickler</w:t>
      </w:r>
      <w:r w:rsidRPr="00003D6A">
        <w:rPr>
          <w:vertAlign w:val="superscript"/>
        </w:rPr>
        <w:t>2</w:t>
      </w:r>
    </w:p>
    <w:p w14:paraId="17FA20FE" w14:textId="751B9CA5" w:rsidR="00003D6A" w:rsidRDefault="00003D6A" w:rsidP="00E1325D">
      <w:r w:rsidRPr="00003D6A">
        <w:rPr>
          <w:vertAlign w:val="superscript"/>
        </w:rPr>
        <w:t>1</w:t>
      </w:r>
      <w:r>
        <w:t xml:space="preserve"> Plant Biology Section, School of Integrative Plant Science, Cornell University, Ithaca, NY, USA</w:t>
      </w:r>
    </w:p>
    <w:p w14:paraId="5AF7F783" w14:textId="71ABE4DA" w:rsidR="00003D6A" w:rsidRDefault="00003D6A" w:rsidP="00E1325D">
      <w:r w:rsidRPr="00003D6A">
        <w:rPr>
          <w:vertAlign w:val="superscript"/>
        </w:rPr>
        <w:t>2</w:t>
      </w:r>
      <w:r>
        <w:t xml:space="preserve"> Boyce Thompson Institute, Ithaca, NY, USA</w:t>
      </w:r>
    </w:p>
    <w:p w14:paraId="6A7764B9" w14:textId="0FB006BF" w:rsidR="00003D6A" w:rsidRDefault="00003D6A" w:rsidP="00E1325D">
      <w:r>
        <w:t>* Corresponding author (</w:t>
      </w:r>
      <w:hyperlink r:id="rId6" w:history="1">
        <w:r w:rsidRPr="00BC019D">
          <w:rPr>
            <w:rStyle w:val="Hyperlink"/>
          </w:rPr>
          <w:t>gdm67@cornell.edu</w:t>
        </w:r>
      </w:hyperlink>
      <w:r>
        <w:t>)</w:t>
      </w:r>
    </w:p>
    <w:p w14:paraId="264C94E7" w14:textId="77777777" w:rsidR="00003D6A" w:rsidRDefault="00003D6A" w:rsidP="00E1325D"/>
    <w:p w14:paraId="520EC119" w14:textId="0911DD27" w:rsidR="00003D6A" w:rsidRDefault="00003D6A" w:rsidP="00003D6A">
      <w:pPr>
        <w:jc w:val="both"/>
        <w:rPr>
          <w:b/>
          <w:u w:val="single"/>
        </w:rPr>
      </w:pPr>
      <w:r>
        <w:rPr>
          <w:b/>
          <w:u w:val="single"/>
        </w:rPr>
        <w:t>Abstract</w:t>
      </w:r>
    </w:p>
    <w:p w14:paraId="0D5DC9C8" w14:textId="04B75948" w:rsidR="00003D6A" w:rsidRPr="00003D6A" w:rsidRDefault="00003D6A" w:rsidP="00003D6A">
      <w:pPr>
        <w:jc w:val="both"/>
      </w:pPr>
      <w:r w:rsidRPr="00003D6A">
        <w:t>XX</w:t>
      </w:r>
    </w:p>
    <w:p w14:paraId="0E078890" w14:textId="77777777" w:rsidR="00003D6A" w:rsidRDefault="00003D6A" w:rsidP="008D2E50">
      <w:pPr>
        <w:jc w:val="both"/>
        <w:rPr>
          <w:b/>
          <w:u w:val="single"/>
        </w:rPr>
      </w:pPr>
    </w:p>
    <w:p w14:paraId="7D800662" w14:textId="5E2A0B7C" w:rsidR="008D2E50" w:rsidRPr="008D2E50" w:rsidRDefault="008D2E50" w:rsidP="008D2E50">
      <w:pPr>
        <w:jc w:val="both"/>
        <w:rPr>
          <w:b/>
          <w:u w:val="single"/>
        </w:rPr>
      </w:pPr>
      <w:r w:rsidRPr="008D2E50">
        <w:rPr>
          <w:b/>
          <w:u w:val="single"/>
        </w:rPr>
        <w:t>Introduction</w:t>
      </w:r>
    </w:p>
    <w:p w14:paraId="732A5C00" w14:textId="7FCBD176" w:rsidR="008D2E50" w:rsidRDefault="008D2E50" w:rsidP="008D2E50">
      <w:pPr>
        <w:jc w:val="both"/>
      </w:pPr>
      <w:r>
        <w:tab/>
        <w:t>Untargeted tandem liquid chromatography mass spectrometry (LC-MS/MS) of plant extracts produces thousands of peaks; unfortunately, &lt;1% of them can be reliably identified by matches to spectral databases. Thus, the significance of global metabolome shifts experienced upon stress or in mutants remains under-studied compared to transcriptomics, where database searches can reliably identify properties such as protein domains, sequence homology/orthologous groups, and Gene Ontology. To circumvent this lack of identifiable peaks, metabolite profiling studies frequently resort to using targeted metabolomics, wherein only compounds of known masses are detected; however, this experimental design ignores global changes occurring in the metabolome. Thus, new strategies to better identify perturbed metabolic pathways from untargeted metabolomics data are needed.</w:t>
      </w:r>
    </w:p>
    <w:p w14:paraId="6CC27465" w14:textId="6D05A73C" w:rsidR="008D2E50" w:rsidRDefault="008D2E50" w:rsidP="008D2E50">
      <w:pPr>
        <w:ind w:firstLine="720"/>
        <w:jc w:val="both"/>
      </w:pPr>
      <w:r>
        <w:t xml:space="preserve">A recent, deep learning based tool named CANOPUS  </w:t>
      </w:r>
      <w:r>
        <w:fldChar w:fldCharType="begin"/>
      </w:r>
      <w:r>
        <w:instrText xml:space="preserve"> ADDIN ZOTERO_ITEM CSL_CITATION {"citationID":"C9HBDyUq","properties":{"formattedCitation":"(D\\uc0\\u252{}hrkop {\\i{}et al.}, 2020)","plainCitation":"(Dührkop et al., 2020)","noteIndex":0},"citationItems":[{"id":6346,"uris":["http://zotero.org/users/460664/items/NURC49TW"],"uri":["http://zotero.org/users/460664/items/NURC49TW"],"itemData":{"id":6346,"type":"article-journal","abstract":"Metabolomics using nontargeted tandem mass spectrometry can detect thousands of molecules in a biological sample. However, structural molecule annotation is limited to structures present in libraries or databases, restricting analysis and interpretation of experimental data. Here we describe CANOPUS (class assignment and ontology prediction using mass spectrometry), a computational tool for systematic compound class annotation. CANOPUS uses a deep neural network to predict 2,497 compound classes from fragmentation spectra, including all biologically relevant classes. CANOPUS explicitly targets compounds for which neither spectral nor structural reference data are available and predicts classes lacking tandem mass spectrometry training data. In evaluation using reference data, CANOPUS reached very high prediction performance (average accuracy of 99.7% in cross-validation) and outperformed four baseline methods. We demonstrate the broad utility of CANOPUS by investigating the effect of microbial colonization in the mouse digestive system, through analysis of the chemodiversity of different Euphorbia plants and regarding the discovery of a marine natural product, revealing biological insights at the compound class level.","container-title":"Nature Biotechnology","DOI":"10.1038/s41587-020-0740-8","ISSN":"1546-1696","language":"en","note":"publisher: Nature Publishing Group","page":"1-10","source":"www.nature.com","title":"Systematic classification of unknown metabolites using high-resolution fragmentation mass spectra","author":[{"family":"Dührkop","given":"Kai"},{"family":"Nothias","given":"Louis-Félix"},{"family":"Fleischauer","given":"Markus"},{"family":"Reher","given":"Raphael"},{"family":"Ludwig","given":"Marcus"},{"family":"Hoffmann","given":"Martin A."},{"family":"Petras","given":"Daniel"},{"family":"Gerwick","given":"William H."},{"family":"Rousu","given":"Juho"},{"family":"Dorrestein","given":"Pieter C."},{"family":"Böcker","given":"Sebastian"}],"issued":{"date-parts":[["2020",11,23]]}}}],"schema":"https://github.com/citation-style-language/schema/raw/master/csl-citation.json"} </w:instrText>
      </w:r>
      <w:r>
        <w:fldChar w:fldCharType="separate"/>
      </w:r>
      <w:r w:rsidRPr="008D2E50">
        <w:rPr>
          <w:szCs w:val="24"/>
        </w:rPr>
        <w:t xml:space="preserve">(Dührkop </w:t>
      </w:r>
      <w:r w:rsidRPr="008D2E50">
        <w:rPr>
          <w:i/>
          <w:iCs/>
          <w:szCs w:val="24"/>
        </w:rPr>
        <w:t>et al.</w:t>
      </w:r>
      <w:r w:rsidRPr="008D2E50">
        <w:rPr>
          <w:szCs w:val="24"/>
        </w:rPr>
        <w:t>, 2020)</w:t>
      </w:r>
      <w:r>
        <w:fldChar w:fldCharType="end"/>
      </w:r>
      <w:r>
        <w:t xml:space="preserve"> circumvents the problem of specific compound identification by proposing structural categories to a peak based on its MS/MS profile. CANOPUS, which is part of the SIRIUS package, takes Mascot Generic Format (</w:t>
      </w:r>
      <w:proofErr w:type="spellStart"/>
      <w:r>
        <w:t>mgf</w:t>
      </w:r>
      <w:proofErr w:type="spellEnd"/>
      <w:r>
        <w:t xml:space="preserve">) files as input, and uses pre-trained deep learning models to predict up to five hierarchical structural categories (Superclass, Class, Subclass, Level5, </w:t>
      </w:r>
      <w:proofErr w:type="gramStart"/>
      <w:r>
        <w:t>Most</w:t>
      </w:r>
      <w:proofErr w:type="gramEnd"/>
      <w:r>
        <w:t xml:space="preserve"> specific class) representing the likely dominant structural motif, as well as “all classifications” representing other motifs or other structural possibilities. These categories are based on the well-established </w:t>
      </w:r>
      <w:proofErr w:type="spellStart"/>
      <w:r>
        <w:t>ChemOnt</w:t>
      </w:r>
      <w:proofErr w:type="spellEnd"/>
      <w:r>
        <w:t xml:space="preserve"> ontology schema </w:t>
      </w:r>
      <w:r>
        <w:fldChar w:fldCharType="begin"/>
      </w:r>
      <w:r>
        <w:instrText xml:space="preserve"> ADDIN ZOTERO_ITEM CSL_CITATION {"citationID":"rte4XnnN","properties":{"formattedCitation":"(Feldman {\\i{}et al.}, 2005)","plainCitation":"(Feldman et al., 2005)","noteIndex":0},"citationItems":[{"id":7049,"uris":["http://zotero.org/users/460664/items/GWNW2FVI"],"uri":["http://zotero.org/users/460664/items/GWNW2FVI"],"itemData":{"id":7049,"type":"article-journal","abstract":"A novel chemical ontology based on chemical functional groups automatically, objectively assigned by a computer program, was developed to categorize small molecules. It has been applied to PubChem and the small molecule interaction database to demonstrate its utility as a basic pharmacophore search system. Molecules can be compared using a semantic similarity score based on functional group assignments rather than 3D shape, which succeeds in identifying small molecules known to bind a common binding site. This ontology will serve as a powerful tool for searching chemical databases and identifying key functional groups responsible for biological activities.","container-title":"FEBS Letters","DOI":"10.1016/j.febslet.2005.07.039","ISSN":"1873-3468","issue":"21","language":"en","note":"_eprint: https://onlinelibrary.wiley.com/doi/pdf/10.1016/j.febslet.2005.07.039","page":"4685-4691","source":"Wiley Online Library","title":"CO: A chemical ontology for identification of functional groups and semantic comparison of small molecules","title-short":"CO","volume":"579","author":[{"family":"Feldman","given":"Howard J."},{"family":"Dumontier","given":"Michel"},{"family":"Ling","given":"Susan"},{"family":"Haider","given":"Norbert"},{"family":"Hogue","given":"Christopher W.V."}],"issued":{"date-parts":[["2005"]]}}}],"schema":"https://github.com/citation-style-language/schema/raw/master/csl-citation.json"} </w:instrText>
      </w:r>
      <w:r>
        <w:fldChar w:fldCharType="separate"/>
      </w:r>
      <w:r w:rsidRPr="008D2E50">
        <w:rPr>
          <w:szCs w:val="24"/>
        </w:rPr>
        <w:t xml:space="preserve">(Feldman </w:t>
      </w:r>
      <w:r w:rsidRPr="008D2E50">
        <w:rPr>
          <w:i/>
          <w:iCs/>
          <w:szCs w:val="24"/>
        </w:rPr>
        <w:t>et al.</w:t>
      </w:r>
      <w:r w:rsidRPr="008D2E50">
        <w:rPr>
          <w:szCs w:val="24"/>
        </w:rPr>
        <w:t>, 2005)</w:t>
      </w:r>
      <w:r>
        <w:fldChar w:fldCharType="end"/>
      </w:r>
      <w:r>
        <w:t>, which has also been applied to entries in the Chemical Entities of Biological Interest (</w:t>
      </w:r>
      <w:proofErr w:type="spellStart"/>
      <w:r>
        <w:t>ChEBI</w:t>
      </w:r>
      <w:proofErr w:type="spellEnd"/>
      <w:r>
        <w:t xml:space="preserve">) database </w:t>
      </w:r>
      <w:r>
        <w:fldChar w:fldCharType="begin"/>
      </w:r>
      <w:r>
        <w:instrText xml:space="preserve"> ADDIN ZOTERO_ITEM CSL_CITATION {"citationID":"KTQkmKUE","properties":{"formattedCitation":"(Degtyarenko {\\i{}et al.}, 2008)","plainCitation":"(Degtyarenko et al., 2008)","noteIndex":0},"citationItems":[{"id":5102,"uris":["http://zotero.org/users/460664/items/6FKNACDT"],"uri":["http://zotero.org/users/460664/items/6FKNACDT"],"itemData":{"id":5102,"type":"article-journal","abstract":"Chemical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http://www.ebi.ac.uk/chebi/","container-title":"Nucleic Acids Research","DOI":"10.1093/nar/gkm791","ISSN":"0305-1048","issue":"Database issue","journalAbbreviation":"Nucleic Acids Res","note":"PMID: 17932057\nPMCID: PMC2238832","page":"D344-D350","source":"PubMed Central","title":"ChEBI: a database and ontology for chemical entities of biological interest","title-short":"ChEBI","volume":"36","author":[{"family":"Degtyarenko","given":"Kirill"},{"family":"Matos","given":"Paula","non-dropping-particle":"de"},{"family":"Ennis","given":"Marcus"},{"family":"Hastings","given":"Janna"},{"family":"Zbinden","given":"Martin"},{"family":"McNaught","given":"Alan"},{"family":"Alcántara","given":"Rafael"},{"family":"Darsow","given":"Michael"},{"family":"Guedj","given":"Mickaël"},{"family":"Ashburner","given":"Michael"}],"issued":{"date-parts":[["2008",1]]}}}],"schema":"https://github.com/citation-style-language/schema/raw/master/csl-citation.json"} </w:instrText>
      </w:r>
      <w:r>
        <w:fldChar w:fldCharType="separate"/>
      </w:r>
      <w:r w:rsidRPr="008D2E50">
        <w:rPr>
          <w:szCs w:val="24"/>
        </w:rPr>
        <w:t>(</w:t>
      </w:r>
      <w:proofErr w:type="spellStart"/>
      <w:r w:rsidRPr="008D2E50">
        <w:rPr>
          <w:szCs w:val="24"/>
        </w:rPr>
        <w:t>Degtyarenko</w:t>
      </w:r>
      <w:proofErr w:type="spellEnd"/>
      <w:r w:rsidRPr="008D2E50">
        <w:rPr>
          <w:szCs w:val="24"/>
        </w:rPr>
        <w:t xml:space="preserve"> </w:t>
      </w:r>
      <w:r w:rsidRPr="008D2E50">
        <w:rPr>
          <w:i/>
          <w:iCs/>
          <w:szCs w:val="24"/>
        </w:rPr>
        <w:t>et al.</w:t>
      </w:r>
      <w:r w:rsidRPr="008D2E50">
        <w:rPr>
          <w:szCs w:val="24"/>
        </w:rPr>
        <w:t>, 2008)</w:t>
      </w:r>
      <w:r>
        <w:fldChar w:fldCharType="end"/>
      </w:r>
      <w:r>
        <w:t xml:space="preserve"> using the tool </w:t>
      </w:r>
      <w:proofErr w:type="spellStart"/>
      <w:r>
        <w:t>ClassyFire</w:t>
      </w:r>
      <w:proofErr w:type="spellEnd"/>
      <w:r>
        <w:t xml:space="preserve">  </w:t>
      </w:r>
      <w:r>
        <w:fldChar w:fldCharType="begin"/>
      </w:r>
      <w:r>
        <w:instrText xml:space="preserve"> ADDIN ZOTERO_ITEM CSL_CITATION {"citationID":"le5v4kAl","properties":{"formattedCitation":"(Djoumbou Feunang {\\i{}et al.}, 2016)","plainCitation":"(Djoumbou Feunang et al., 2016)","noteIndex":0},"citationItems":[{"id":6348,"uris":["http://zotero.org/users/460664/items/VFTX2SDU"],"uri":["http://zotero.org/users/460664/items/VFTX2SDU"],"itemData":{"id":6348,"type":"article-journal","abstract":"Scientists have long been driven by the desire to describe, organize, classify, and compare objects using taxonomies and/or ontologies. In contrast to biology, geology, and many other scientific disciplines, the world of chemistry still lacks a standardized chemical ontology or taxonomy. Several attempts at chemical classification have been made; but they have mostly been limited to either manual, or semi-automated proof-of-principle applications. This is regrettable as comprehensive chemical classification and description tools could not only improve our understanding of chemistry but also improve the linkage between chemistry and many other fields. For instance, the chemical classification of a compound could help predict its metabolic fate in humans, its druggability or potential hazards associated with it, among others. However, the sheer number (tens of millions of compounds) and complexity of chemical structures is such that any manual classification effort would prove to be near impossible.","container-title":"Journal of Cheminformatics","DOI":"10.1186/s13321-016-0174-y","ISSN":"1758-2946","issue":"1","journalAbbreviation":"Journal of Cheminformatics","page":"61","source":"BioMed Central","title":"ClassyFire: automated chemical classification with a comprehensive, computable taxonomy","title-short":"ClassyFire","volume":"8","author":[{"family":"Djoumbou Feunang","given":"Yannick"},{"family":"Eisner","given":"Roman"},{"family":"Knox","given":"Craig"},{"family":"Chepelev","given":"Leonid"},{"family":"Hastings","given":"Janna"},{"family":"Owen","given":"Gareth"},{"family":"Fahy","given":"Eoin"},{"family":"Steinbeck","given":"Christoph"},{"family":"Subramanian","given":"Shankar"},{"family":"Bolton","given":"Evan"},{"family":"Greiner","given":"Russell"},{"family":"Wishart","given":"David S."}],"issued":{"date-parts":[["2016",11,4]]}}}],"schema":"https://github.com/citation-style-language/schema/raw/master/csl-citation.json"} </w:instrText>
      </w:r>
      <w:r>
        <w:fldChar w:fldCharType="separate"/>
      </w:r>
      <w:r w:rsidRPr="008D2E50">
        <w:rPr>
          <w:szCs w:val="24"/>
        </w:rPr>
        <w:t>(</w:t>
      </w:r>
      <w:proofErr w:type="spellStart"/>
      <w:r w:rsidRPr="008D2E50">
        <w:rPr>
          <w:szCs w:val="24"/>
        </w:rPr>
        <w:t>Djoumbou</w:t>
      </w:r>
      <w:proofErr w:type="spellEnd"/>
      <w:r w:rsidRPr="008D2E50">
        <w:rPr>
          <w:szCs w:val="24"/>
        </w:rPr>
        <w:t xml:space="preserve"> </w:t>
      </w:r>
      <w:proofErr w:type="spellStart"/>
      <w:r w:rsidRPr="008D2E50">
        <w:rPr>
          <w:szCs w:val="24"/>
        </w:rPr>
        <w:t>Feunang</w:t>
      </w:r>
      <w:proofErr w:type="spellEnd"/>
      <w:r w:rsidRPr="008D2E50">
        <w:rPr>
          <w:szCs w:val="24"/>
        </w:rPr>
        <w:t xml:space="preserve"> </w:t>
      </w:r>
      <w:r w:rsidRPr="008D2E50">
        <w:rPr>
          <w:i/>
          <w:iCs/>
          <w:szCs w:val="24"/>
        </w:rPr>
        <w:t>et al.</w:t>
      </w:r>
      <w:r w:rsidRPr="008D2E50">
        <w:rPr>
          <w:szCs w:val="24"/>
        </w:rPr>
        <w:t>, 2016)</w:t>
      </w:r>
      <w:r>
        <w:fldChar w:fldCharType="end"/>
      </w:r>
      <w:r>
        <w:t xml:space="preserve">. Using this </w:t>
      </w:r>
      <w:proofErr w:type="spellStart"/>
      <w:r>
        <w:t>ChemOnt</w:t>
      </w:r>
      <w:proofErr w:type="spellEnd"/>
      <w:r>
        <w:t xml:space="preserve"> classification of </w:t>
      </w:r>
      <w:proofErr w:type="spellStart"/>
      <w:r>
        <w:t>ChEBI</w:t>
      </w:r>
      <w:proofErr w:type="spellEnd"/>
      <w:r>
        <w:t xml:space="preserve"> entries as a common thread, we developed a novel tool </w:t>
      </w:r>
      <w:proofErr w:type="spellStart"/>
      <w:r>
        <w:t>metaPathwayMap</w:t>
      </w:r>
      <w:proofErr w:type="spellEnd"/>
      <w:r>
        <w:t xml:space="preserve"> that matches compounds in the </w:t>
      </w:r>
      <w:proofErr w:type="spellStart"/>
      <w:r w:rsidR="00F3581F">
        <w:t>Meta</w:t>
      </w:r>
      <w:r>
        <w:t>Cyc</w:t>
      </w:r>
      <w:proofErr w:type="spellEnd"/>
      <w:r>
        <w:t xml:space="preserve"> pathway database to peaks obtained via untargeted metabolomics. </w:t>
      </w:r>
      <w:r w:rsidR="00CF4681">
        <w:t xml:space="preserve">The outcome is prediction of the structural and pathway “neighborhood” of the metabolomics peak, which is useful in biologically interpreting metabolomics signals. </w:t>
      </w:r>
    </w:p>
    <w:p w14:paraId="5E2359BC" w14:textId="5297BC57" w:rsidR="008D2E50" w:rsidRDefault="008D2E50" w:rsidP="008D2E50">
      <w:pPr>
        <w:jc w:val="both"/>
      </w:pPr>
    </w:p>
    <w:p w14:paraId="7E3866FF" w14:textId="1CE62EEF" w:rsidR="008D2E50" w:rsidRPr="008D2E50" w:rsidRDefault="008D2E50" w:rsidP="008D2E50">
      <w:pPr>
        <w:jc w:val="both"/>
        <w:rPr>
          <w:b/>
          <w:u w:val="single"/>
        </w:rPr>
      </w:pPr>
      <w:r w:rsidRPr="008D2E50">
        <w:rPr>
          <w:b/>
          <w:u w:val="single"/>
        </w:rPr>
        <w:t>Materials and Methods</w:t>
      </w:r>
    </w:p>
    <w:p w14:paraId="18CE483B" w14:textId="0F112983" w:rsidR="008D2E50" w:rsidRDefault="009758A3" w:rsidP="008D2E50">
      <w:pPr>
        <w:ind w:firstLine="720"/>
        <w:jc w:val="both"/>
      </w:pPr>
      <w:proofErr w:type="spellStart"/>
      <w:r>
        <w:t>metaPathwayMap</w:t>
      </w:r>
      <w:proofErr w:type="spellEnd"/>
      <w:r>
        <w:t xml:space="preserve"> </w:t>
      </w:r>
      <w:r w:rsidR="008D2E50">
        <w:t>uses</w:t>
      </w:r>
      <w:r w:rsidR="00E1325D">
        <w:t xml:space="preserve"> two extrinsic </w:t>
      </w:r>
      <w:r w:rsidR="008D2E50">
        <w:t>inputs</w:t>
      </w:r>
      <w:r w:rsidR="00E1325D">
        <w:t xml:space="preserve">: </w:t>
      </w:r>
      <w:r w:rsidR="001A6E10">
        <w:t xml:space="preserve">(1) pathway models derived from </w:t>
      </w:r>
      <w:proofErr w:type="spellStart"/>
      <w:r w:rsidR="00F3581F">
        <w:t>MetaCyc</w:t>
      </w:r>
      <w:proofErr w:type="spellEnd"/>
      <w:r w:rsidR="008D2E50">
        <w:t xml:space="preserve"> </w:t>
      </w:r>
      <w:r w:rsidR="008D2E50">
        <w:fldChar w:fldCharType="begin"/>
      </w:r>
      <w:r w:rsidR="008D2E50">
        <w:instrText xml:space="preserve"> ADDIN ZOTERO_ITEM CSL_CITATION {"citationID":"LrUh50n6","properties":{"formattedCitation":"(Hawkins {\\i{}et al.}, 2021)","plainCitation":"(Hawkins et al., 2021)","noteIndex":0},"citationItems":[{"id":7047,"uris":["http://zotero.org/users/460664/items/YUDG6Q9X"],"uri":["http://zotero.org/users/460664/items/YUDG6Q9X"],"itemData":{"id":7047,"type":"article-journal","abstract":"To understand and engineer plant metabolism, we need a comprehensive and accurate annotation of all metabolic information across plant species. As a step towards this goal, we generated genome-scale metabolic pathway databases of 126 algal and plant genomes, ranging from model organisms to crops to medicinal plants (https://plantcyc.org). Of these, 104 have not been reported before. We systematically evaluated the quality of the databases, which revealed that our semi-automated validation pipeline dramatically improves the quality. We then compared the metabolic content across the 126 organisms using multiple correspondence analysis and found that Brassicaceae, Poaceae, and Chlorophyta appeared as metabolically distinct groups. To demonstrate the utility of this resource, we used recently published sorghum transcriptomics data to discover previously unreported trends of metabolism underlying drought tolerance. We also used single-cell transcriptomics data from the Arabidopsis root to infer cell type-specific metabolic pathways. This work shows the quality and quantity of our resource and demonstrates its wide-ranging utility in integrating metabolism with other areas of plant biology.","container-title":"Journal of Integrative Plant Biology","DOI":"10.1111/jipb.13163","ISSN":"1744-7909","issue":"11","language":"en","note":"_eprint: https://onlinelibrary.wiley.com/doi/pdf/10.1111/jipb.13163","page":"1888-1905","source":"Wiley Online Library","title":"Plant Metabolic Network 15: A resource of genome-wide metabolism databases for 126 plants and algae","title-short":"Plant Metabolic Network 15","volume":"63","author":[{"family":"Hawkins","given":"Charles"},{"family":"Ginzburg","given":"Daniel"},{"family":"Zhao","given":"Kangmei"},{"family":"Dwyer","given":"William"},{"family":"Xue","given":"Bo"},{"family":"Xu","given":"Angela"},{"family":"Rice","given":"Selena"},{"family":"Cole","given":"Benjamin"},{"family":"Paley","given":"Suzanne"},{"family":"Karp","given":"Peter"},{"family":"Rhee","given":"Seung Y."}],"issued":{"date-parts":[["2021"]]}}}],"schema":"https://github.com/citation-style-language/schema/raw/master/csl-citation.json"} </w:instrText>
      </w:r>
      <w:r w:rsidR="008D2E50">
        <w:fldChar w:fldCharType="separate"/>
      </w:r>
      <w:r w:rsidR="008D2E50" w:rsidRPr="008D2E50">
        <w:rPr>
          <w:szCs w:val="24"/>
        </w:rPr>
        <w:t xml:space="preserve">(Hawkins </w:t>
      </w:r>
      <w:r w:rsidR="008D2E50" w:rsidRPr="008D2E50">
        <w:rPr>
          <w:i/>
          <w:iCs/>
          <w:szCs w:val="24"/>
        </w:rPr>
        <w:t>et al.</w:t>
      </w:r>
      <w:r w:rsidR="008D2E50" w:rsidRPr="008D2E50">
        <w:rPr>
          <w:szCs w:val="24"/>
        </w:rPr>
        <w:t>, 2021)</w:t>
      </w:r>
      <w:r w:rsidR="008D2E50">
        <w:fldChar w:fldCharType="end"/>
      </w:r>
      <w:r w:rsidR="008D2E50">
        <w:t xml:space="preserve"> (</w:t>
      </w:r>
      <w:r w:rsidR="00F3581F">
        <w:t xml:space="preserve">here, </w:t>
      </w:r>
      <w:proofErr w:type="spellStart"/>
      <w:r w:rsidR="00F3581F">
        <w:t>PlantCyc</w:t>
      </w:r>
      <w:proofErr w:type="spellEnd"/>
      <w:r w:rsidR="008D2E50">
        <w:t>)</w:t>
      </w:r>
      <w:r w:rsidR="001A6E10">
        <w:t xml:space="preserve">, and </w:t>
      </w:r>
      <w:r w:rsidR="00E1325D">
        <w:t>(</w:t>
      </w:r>
      <w:r w:rsidR="001A6E10">
        <w:t>2</w:t>
      </w:r>
      <w:r w:rsidR="00E1325D">
        <w:t xml:space="preserve">) </w:t>
      </w:r>
      <w:r w:rsidR="008D2E50">
        <w:t xml:space="preserve">CANOPUS </w:t>
      </w:r>
      <w:r w:rsidR="00E1325D">
        <w:t xml:space="preserve">predictions of compound structural </w:t>
      </w:r>
      <w:r w:rsidR="008D2E50">
        <w:t xml:space="preserve">classes of LC-MS derived peaks, in </w:t>
      </w:r>
      <w:proofErr w:type="spellStart"/>
      <w:r w:rsidR="008D2E50">
        <w:t>tsv</w:t>
      </w:r>
      <w:proofErr w:type="spellEnd"/>
      <w:r w:rsidR="008D2E50">
        <w:t xml:space="preserve"> format</w:t>
      </w:r>
      <w:r w:rsidR="001A6E10">
        <w:t>.</w:t>
      </w:r>
      <w:r w:rsidR="00E1325D">
        <w:t xml:space="preserve"> </w:t>
      </w:r>
    </w:p>
    <w:p w14:paraId="11FAEBC2" w14:textId="2443A1A4" w:rsidR="001A6E10" w:rsidRDefault="001A6E10" w:rsidP="001A6E10">
      <w:pPr>
        <w:ind w:firstLine="720"/>
        <w:jc w:val="both"/>
      </w:pPr>
      <w:proofErr w:type="spellStart"/>
      <w:r>
        <w:t>PlantCyc</w:t>
      </w:r>
      <w:proofErr w:type="spellEnd"/>
      <w:r>
        <w:t xml:space="preserve"> flat files provide compound names, pathways and </w:t>
      </w:r>
      <w:proofErr w:type="spellStart"/>
      <w:r w:rsidR="008D2E50">
        <w:t>ChEBI</w:t>
      </w:r>
      <w:proofErr w:type="spellEnd"/>
      <w:r w:rsidR="008D2E50">
        <w:t xml:space="preserve"> </w:t>
      </w:r>
      <w:r>
        <w:t>ID</w:t>
      </w:r>
      <w:r w:rsidR="008D2E50">
        <w:t>s</w:t>
      </w:r>
      <w:r>
        <w:t xml:space="preserve"> </w:t>
      </w:r>
      <w:r w:rsidR="008D2E50">
        <w:t>for most compounds</w:t>
      </w:r>
      <w:r>
        <w:t xml:space="preserve">. Since each compound can </w:t>
      </w:r>
      <w:r w:rsidR="008D2E50">
        <w:t xml:space="preserve">theoretically </w:t>
      </w:r>
      <w:r>
        <w:t xml:space="preserve">belong to &gt;1 pathways, we first developed a pathway similarity network </w:t>
      </w:r>
      <w:r w:rsidR="008D2E50" w:rsidRPr="008D2E50">
        <w:rPr>
          <w:b/>
        </w:rPr>
        <w:t>(Fig. 1)</w:t>
      </w:r>
      <w:r w:rsidR="008D2E50">
        <w:t xml:space="preserve"> </w:t>
      </w:r>
      <w:r>
        <w:t xml:space="preserve">based on the similarity of the </w:t>
      </w:r>
      <w:proofErr w:type="spellStart"/>
      <w:r>
        <w:t>ChemOnt</w:t>
      </w:r>
      <w:proofErr w:type="spellEnd"/>
      <w:r>
        <w:t xml:space="preserve"> categories of the pathway’s substrates. Distance (1-Jaccard Coefficient) was calculated between pathway pairs, and a threshold of 0.20 was applied to make pathway clusters. This threshold was found to be better at associating similar metabolic pathways vs. a more relaxed random bootstrap-based 5</w:t>
      </w:r>
      <w:r w:rsidRPr="00E70192">
        <w:rPr>
          <w:vertAlign w:val="superscript"/>
        </w:rPr>
        <w:t>th</w:t>
      </w:r>
      <w:r>
        <w:t xml:space="preserve"> percentile threshold of 0.43; however, this option is available to the users to implement if needed. Pre-compiled network clusters in the format required by </w:t>
      </w:r>
      <w:proofErr w:type="spellStart"/>
      <w:r>
        <w:t>metaPathwayMap</w:t>
      </w:r>
      <w:proofErr w:type="spellEnd"/>
      <w:r>
        <w:t xml:space="preserve"> were generated, </w:t>
      </w:r>
      <w:r w:rsidR="008D2E50">
        <w:t>however,</w:t>
      </w:r>
      <w:r>
        <w:t xml:space="preserve"> users can also generate files required as</w:t>
      </w:r>
      <w:r w:rsidR="00F047D4">
        <w:t xml:space="preserve"> input </w:t>
      </w:r>
      <w:r>
        <w:t xml:space="preserve">using the </w:t>
      </w:r>
      <w:r w:rsidR="00F047D4">
        <w:t>provided Python scripts.</w:t>
      </w:r>
      <w:r w:rsidR="00CF4681">
        <w:t xml:space="preserve"> </w:t>
      </w:r>
    </w:p>
    <w:p w14:paraId="75084CE3" w14:textId="1C3D3EA1" w:rsidR="00F047D4" w:rsidRDefault="00F047D4" w:rsidP="001A6E10">
      <w:pPr>
        <w:ind w:firstLine="720"/>
        <w:jc w:val="both"/>
      </w:pPr>
      <w:proofErr w:type="spellStart"/>
      <w:r>
        <w:t>metaPathwayMap</w:t>
      </w:r>
      <w:proofErr w:type="spellEnd"/>
      <w:r>
        <w:t xml:space="preserve"> </w:t>
      </w:r>
      <w:r w:rsidR="00CF4681">
        <w:t>further computes</w:t>
      </w:r>
      <w:r>
        <w:t xml:space="preserve"> Jaccard Coefficient</w:t>
      </w:r>
      <w:r w:rsidR="00CF4681">
        <w:t>s</w:t>
      </w:r>
      <w:r>
        <w:t xml:space="preserve"> between each CANOPUS predic</w:t>
      </w:r>
      <w:r w:rsidR="00CF4681">
        <w:t xml:space="preserve">tion and each </w:t>
      </w:r>
      <w:proofErr w:type="spellStart"/>
      <w:r w:rsidR="00CF4681">
        <w:t>PlantCyc</w:t>
      </w:r>
      <w:proofErr w:type="spellEnd"/>
      <w:r w:rsidR="00CF4681">
        <w:t xml:space="preserve"> compound, and further filters the predictions using a user-defined </w:t>
      </w:r>
      <w:r w:rsidR="00CF4681">
        <w:lastRenderedPageBreak/>
        <w:t xml:space="preserve">threshold (relaxed: 0.6, stringent: 0.7). If Compound A is part of Pathways </w:t>
      </w:r>
      <w:proofErr w:type="gramStart"/>
      <w:r w:rsidR="00CF4681">
        <w:t>X,Y</w:t>
      </w:r>
      <w:proofErr w:type="gramEnd"/>
      <w:r w:rsidR="00CF4681">
        <w:t xml:space="preserve">,Z, all pathways will be listed as of interest. Furthermore, up to </w:t>
      </w:r>
      <w:r w:rsidR="00CF4681" w:rsidRPr="00CF4681">
        <w:t>3</w:t>
      </w:r>
      <w:r w:rsidR="00CF4681">
        <w:t xml:space="preserve"> additional pathways that are compositionally similar to </w:t>
      </w:r>
      <w:proofErr w:type="gramStart"/>
      <w:r w:rsidR="00CF4681">
        <w:t>X,Y</w:t>
      </w:r>
      <w:proofErr w:type="gramEnd"/>
      <w:r w:rsidR="00CF4681">
        <w:t>,Z based on the Jaccard Distance are also provided as output for further assessment by the user.</w:t>
      </w:r>
    </w:p>
    <w:p w14:paraId="6FF58D9A" w14:textId="0E0E523B" w:rsidR="00CF4681" w:rsidRDefault="00CF4681" w:rsidP="001A6E10">
      <w:pPr>
        <w:ind w:firstLine="720"/>
        <w:jc w:val="both"/>
      </w:pPr>
      <w:del w:id="0" w:author="Susan Rebecca Strickler" w:date="2022-02-21T07:51:00Z">
        <w:r w:rsidDel="00631CBA">
          <w:delText>While the above pipeline was developed using Python3, a</w:delText>
        </w:r>
      </w:del>
      <w:ins w:id="1" w:author="Susan Rebecca Strickler" w:date="2022-02-21T07:51:00Z">
        <w:r w:rsidR="00631CBA">
          <w:t xml:space="preserve">A </w:t>
        </w:r>
      </w:ins>
      <w:ins w:id="2" w:author="Susan Rebecca Strickler" w:date="2022-02-21T07:58:00Z">
        <w:r w:rsidR="00622A69">
          <w:t>GUI-based</w:t>
        </w:r>
      </w:ins>
      <w:r>
        <w:t xml:space="preserve"> web</w:t>
      </w:r>
      <w:ins w:id="3" w:author="Susan Rebecca Strickler" w:date="2022-02-21T07:52:00Z">
        <w:r w:rsidR="00631CBA">
          <w:t xml:space="preserve"> application</w:t>
        </w:r>
      </w:ins>
      <w:del w:id="4" w:author="Susan Rebecca Strickler" w:date="2022-02-21T07:52:00Z">
        <w:r w:rsidDel="00631CBA">
          <w:delText>-server</w:delText>
        </w:r>
      </w:del>
      <w:r>
        <w:t xml:space="preserve"> implementing the </w:t>
      </w:r>
      <w:del w:id="5" w:author="Susan Rebecca Strickler" w:date="2022-02-21T07:51:00Z">
        <w:r w:rsidDel="00631CBA">
          <w:delText xml:space="preserve">pipeline </w:delText>
        </w:r>
      </w:del>
      <w:proofErr w:type="spellStart"/>
      <w:ins w:id="6" w:author="Susan Rebecca Strickler" w:date="2022-02-21T07:51:00Z">
        <w:r w:rsidR="00631CBA">
          <w:t>metaPathwayMap</w:t>
        </w:r>
        <w:proofErr w:type="spellEnd"/>
        <w:r w:rsidR="00631CBA">
          <w:t xml:space="preserve"> </w:t>
        </w:r>
      </w:ins>
      <w:ins w:id="7" w:author="Susan Rebecca Strickler" w:date="2022-02-21T07:52:00Z">
        <w:r w:rsidR="00631CBA">
          <w:t xml:space="preserve">pipeline </w:t>
        </w:r>
      </w:ins>
      <w:r>
        <w:t>was</w:t>
      </w:r>
      <w:ins w:id="8" w:author="Susan Rebecca Strickler" w:date="2022-02-21T07:52:00Z">
        <w:r w:rsidR="00631CBA">
          <w:t xml:space="preserve"> developed usin</w:t>
        </w:r>
      </w:ins>
      <w:ins w:id="9" w:author="Susan Rebecca Strickler" w:date="2022-02-21T07:58:00Z">
        <w:r w:rsidR="00622A69">
          <w:t>g the</w:t>
        </w:r>
      </w:ins>
      <w:ins w:id="10" w:author="Susan Rebecca Strickler" w:date="2022-02-21T07:52:00Z">
        <w:r w:rsidR="00631CBA">
          <w:t xml:space="preserve"> Django v</w:t>
        </w:r>
      </w:ins>
      <w:ins w:id="11" w:author="Susan Rebecca Strickler" w:date="2022-02-21T07:53:00Z">
        <w:r w:rsidR="00631CBA">
          <w:t>4.0.2</w:t>
        </w:r>
      </w:ins>
      <w:ins w:id="12" w:author="Susan Rebecca Strickler" w:date="2022-02-21T07:58:00Z">
        <w:r w:rsidR="00622A69">
          <w:t xml:space="preserve"> </w:t>
        </w:r>
      </w:ins>
      <w:ins w:id="13" w:author="Susan Rebecca Strickler" w:date="2022-02-21T08:03:00Z">
        <w:r w:rsidR="004067CD">
          <w:t xml:space="preserve">web </w:t>
        </w:r>
        <w:commentRangeStart w:id="14"/>
        <w:r w:rsidR="004067CD">
          <w:t>framework</w:t>
        </w:r>
      </w:ins>
      <w:commentRangeEnd w:id="14"/>
      <w:ins w:id="15" w:author="Susan Rebecca Strickler" w:date="2022-02-21T08:05:00Z">
        <w:r w:rsidR="004067CD">
          <w:rPr>
            <w:rStyle w:val="CommentReference"/>
          </w:rPr>
          <w:commentReference w:id="14"/>
        </w:r>
      </w:ins>
      <w:ins w:id="16" w:author="Susan Rebecca Strickler" w:date="2022-02-21T07:53:00Z">
        <w:r w:rsidR="00631CBA">
          <w:t xml:space="preserve"> and </w:t>
        </w:r>
      </w:ins>
      <w:proofErr w:type="spellStart"/>
      <w:ins w:id="17" w:author="Susan Rebecca Strickler" w:date="2022-02-21T07:54:00Z">
        <w:r w:rsidR="00631CBA">
          <w:t>P</w:t>
        </w:r>
      </w:ins>
      <w:ins w:id="18" w:author="Susan Rebecca Strickler" w:date="2022-02-21T07:53:00Z">
        <w:r w:rsidR="00631CBA">
          <w:t>ostgres</w:t>
        </w:r>
      </w:ins>
      <w:ins w:id="19" w:author="Susan Rebecca Strickler" w:date="2022-02-21T07:54:00Z">
        <w:r w:rsidR="00631CBA">
          <w:t>SQL</w:t>
        </w:r>
      </w:ins>
      <w:proofErr w:type="spellEnd"/>
      <w:ins w:id="20" w:author="Susan Rebecca Strickler" w:date="2022-02-21T07:53:00Z">
        <w:r w:rsidR="00631CBA">
          <w:t xml:space="preserve"> 14.1.</w:t>
        </w:r>
      </w:ins>
      <w:r>
        <w:t xml:space="preserve"> </w:t>
      </w:r>
      <w:ins w:id="21" w:author="Susan Rebecca Strickler" w:date="2022-02-21T07:59:00Z">
        <w:r w:rsidR="00622A69">
          <w:t xml:space="preserve">Output files are </w:t>
        </w:r>
      </w:ins>
      <w:ins w:id="22" w:author="Susan Rebecca Strickler" w:date="2022-02-21T08:06:00Z">
        <w:r w:rsidR="004067CD">
          <w:t>downloadable,</w:t>
        </w:r>
      </w:ins>
      <w:ins w:id="23" w:author="Susan Rebecca Strickler" w:date="2022-02-21T07:59:00Z">
        <w:r w:rsidR="00622A69">
          <w:t xml:space="preserve"> and n</w:t>
        </w:r>
      </w:ins>
      <w:ins w:id="24" w:author="Susan Rebecca Strickler" w:date="2022-02-21T07:54:00Z">
        <w:r w:rsidR="00631CBA">
          <w:t xml:space="preserve">etworks </w:t>
        </w:r>
      </w:ins>
      <w:ins w:id="25" w:author="Susan Rebecca Strickler" w:date="2022-02-21T07:59:00Z">
        <w:r w:rsidR="00622A69">
          <w:t>can be</w:t>
        </w:r>
      </w:ins>
      <w:ins w:id="26" w:author="Susan Rebecca Strickler" w:date="2022-02-21T07:54:00Z">
        <w:r w:rsidR="00631CBA">
          <w:t xml:space="preserve"> visualized in Cytoscape.js </w:t>
        </w:r>
      </w:ins>
      <w:ins w:id="27" w:author="Susan Rebecca Strickler" w:date="2022-02-21T07:56:00Z">
        <w:r w:rsidR="00631CBA">
          <w:t>v 3.21.</w:t>
        </w:r>
        <w:commentRangeStart w:id="28"/>
        <w:r w:rsidR="00631CBA">
          <w:t>0</w:t>
        </w:r>
      </w:ins>
      <w:commentRangeEnd w:id="28"/>
      <w:ins w:id="29" w:author="Susan Rebecca Strickler" w:date="2022-02-21T08:05:00Z">
        <w:r w:rsidR="004067CD">
          <w:rPr>
            <w:rStyle w:val="CommentReference"/>
          </w:rPr>
          <w:commentReference w:id="28"/>
        </w:r>
      </w:ins>
      <w:ins w:id="30" w:author="Susan Rebecca Strickler" w:date="2022-02-21T07:56:00Z">
        <w:r w:rsidR="00631CBA">
          <w:t xml:space="preserve">. </w:t>
        </w:r>
      </w:ins>
      <w:ins w:id="31" w:author="Susan Rebecca Strickler" w:date="2022-02-21T08:00:00Z">
        <w:r w:rsidR="00622A69">
          <w:t>The web application can be access</w:t>
        </w:r>
      </w:ins>
      <w:ins w:id="32" w:author="Susan Rebecca Strickler" w:date="2022-02-21T08:01:00Z">
        <w:r w:rsidR="00622A69">
          <w:t xml:space="preserve">ed at </w:t>
        </w:r>
        <w:r w:rsidR="004067CD">
          <w:t>https://</w:t>
        </w:r>
        <w:r w:rsidR="00622A69">
          <w:t>solgenomics.net/pages/</w:t>
        </w:r>
        <w:commentRangeStart w:id="33"/>
        <w:r w:rsidR="00622A69">
          <w:t>solcyc</w:t>
        </w:r>
      </w:ins>
      <w:commentRangeEnd w:id="33"/>
      <w:ins w:id="34" w:author="Susan Rebecca Strickler" w:date="2022-02-21T08:06:00Z">
        <w:r w:rsidR="004067CD">
          <w:rPr>
            <w:rStyle w:val="CommentReference"/>
          </w:rPr>
          <w:commentReference w:id="33"/>
        </w:r>
      </w:ins>
      <w:ins w:id="35" w:author="Susan Rebecca Strickler" w:date="2022-02-21T08:01:00Z">
        <w:r w:rsidR="00622A69">
          <w:t xml:space="preserve">. </w:t>
        </w:r>
      </w:ins>
      <w:ins w:id="36" w:author="Susan Rebecca Strickler" w:date="2022-02-21T07:56:00Z">
        <w:r w:rsidR="00622A69">
          <w:t xml:space="preserve">The application is packaged as a </w:t>
        </w:r>
      </w:ins>
      <w:ins w:id="37" w:author="Susan Rebecca Strickler" w:date="2022-02-21T07:57:00Z">
        <w:r w:rsidR="00622A69">
          <w:t>D</w:t>
        </w:r>
      </w:ins>
      <w:ins w:id="38" w:author="Susan Rebecca Strickler" w:date="2022-02-21T07:56:00Z">
        <w:r w:rsidR="00622A69">
          <w:t xml:space="preserve">ocker image available at </w:t>
        </w:r>
      </w:ins>
      <w:ins w:id="39" w:author="Susan Rebecca Strickler" w:date="2022-02-21T07:57:00Z">
        <w:r w:rsidR="00622A69">
          <w:t>D</w:t>
        </w:r>
      </w:ins>
      <w:ins w:id="40" w:author="Susan Rebecca Strickler" w:date="2022-02-21T07:56:00Z">
        <w:r w:rsidR="00622A69">
          <w:t xml:space="preserve">ocker </w:t>
        </w:r>
      </w:ins>
      <w:ins w:id="41" w:author="Susan Rebecca Strickler" w:date="2022-02-21T07:58:00Z">
        <w:r w:rsidR="00622A69">
          <w:t>H</w:t>
        </w:r>
      </w:ins>
      <w:ins w:id="42" w:author="Susan Rebecca Strickler" w:date="2022-02-21T07:56:00Z">
        <w:r w:rsidR="00622A69">
          <w:t xml:space="preserve">ub. All code is available </w:t>
        </w:r>
      </w:ins>
      <w:ins w:id="43" w:author="Susan Rebecca Strickler" w:date="2022-02-21T07:58:00Z">
        <w:r w:rsidR="00622A69">
          <w:t>at</w:t>
        </w:r>
      </w:ins>
      <w:ins w:id="44" w:author="Susan Rebecca Strickler" w:date="2022-02-21T07:56:00Z">
        <w:r w:rsidR="00622A69">
          <w:t xml:space="preserve"> GitHub. </w:t>
        </w:r>
      </w:ins>
      <w:del w:id="45" w:author="Susan Rebecca Strickler" w:date="2022-02-21T07:57:00Z">
        <w:r w:rsidDel="00622A69">
          <w:delText xml:space="preserve">also set up. XXX. </w:delText>
        </w:r>
      </w:del>
    </w:p>
    <w:p w14:paraId="2F9AFEE7" w14:textId="06A56B51" w:rsidR="008D2E50" w:rsidRDefault="008D2E50" w:rsidP="008D2E50">
      <w:pPr>
        <w:jc w:val="both"/>
      </w:pPr>
    </w:p>
    <w:p w14:paraId="54F3A80C" w14:textId="112113D8" w:rsidR="008D2E50" w:rsidRPr="00CF4681" w:rsidRDefault="00CF4681" w:rsidP="008D2E50">
      <w:pPr>
        <w:jc w:val="both"/>
        <w:rPr>
          <w:b/>
          <w:u w:val="single"/>
        </w:rPr>
      </w:pPr>
      <w:r w:rsidRPr="00CF4681">
        <w:rPr>
          <w:b/>
          <w:u w:val="single"/>
        </w:rPr>
        <w:t>Results</w:t>
      </w:r>
    </w:p>
    <w:p w14:paraId="57E0C96E" w14:textId="77777777" w:rsidR="00003D6A" w:rsidRDefault="00CF4681" w:rsidP="008D2E50">
      <w:pPr>
        <w:jc w:val="both"/>
      </w:pPr>
      <w:r>
        <w:tab/>
        <w:t xml:space="preserve">We tested the accuracy of </w:t>
      </w:r>
      <w:proofErr w:type="spellStart"/>
      <w:r>
        <w:t>metaPathwayMap</w:t>
      </w:r>
      <w:proofErr w:type="spellEnd"/>
      <w:r>
        <w:t xml:space="preserve"> in predicting the right compound and pathway neighborhoods using </w:t>
      </w:r>
      <w:r w:rsidRPr="00CF4681">
        <w:rPr>
          <w:b/>
        </w:rPr>
        <w:t>(Set 1)</w:t>
      </w:r>
      <w:r>
        <w:t xml:space="preserve"> seventeen high-confidence anthocyanins from sweet potato </w:t>
      </w:r>
      <w:r>
        <w:fldChar w:fldCharType="begin"/>
      </w:r>
      <w:r>
        <w:instrText xml:space="preserve"> ADDIN ZOTERO_ITEM CSL_CITATION {"citationID":"oBaQYq6d","properties":{"formattedCitation":"(Bennett {\\i{}et al.}, 2021)","plainCitation":"(Bennett et al., 2021)","noteIndex":0},"citationItems":[{"id":6964,"uris":["http://zotero.org/users/460664/items/JCV23IRM"],"uri":["http://zotero.org/users/460664/items/JCV23IRM"],"itemData":{"id":6964,"type":"article-journal","abstract":"Anthocyanins are economically valuable phytochemicals of significant relevance to human health. Industrially extracted from multiple fruit and vegetable sources, anthocyanin yield and profiles can vary between sources and growing conditions. In this study, we focused on three purple-fleshed and one orange-fleshed cultivars of sweet potato—a warm-weather, nutritious crop of substantial interest to growers in northern, cooler latitudes—to determine the yield and diversity of anthocyanins and flavonoids. Acidified ethanol extraction of lyophilized roots yielded ~ 800 mg average anthocyanins/100 g dry weight from all three cultivars. UHPLC-DAD-Orbitrap analysis of sweet potato extracts identified 18 high-confidence, mostly acylated peonidin and cyanidin derivatives contributing to &gt; 90% of the total anthocyanin signal. Further assessment of the untargeted Liquid Chromatography–Tandem Mass Spectrometry data using deep learning and molecular networking identified over 350 flavonoid peaks with variable distributions in different sweet potato cultivars. These results provide a novel insight into anthocyanin content of purple-fleshed sweet potatoes grown in the northern latitudes, and reveal the large structural diversity of anthocyanins and flavonoids in this popular crop.","container-title":"Scientific Reports","DOI":"10.1038/s41598-021-95901-y","ISSN":"2045-2322","issue":"1","journalAbbreviation":"Sci Rep","language":"en","note":"Cc_license_type: cc_by\nnumber: 1\nPrimary_atype: Research\npublisher: Nature Publishing Group\nSubject_term: Mass spectrometry;Metabolomics;Secondary metabolism\nSubject_term_id: mass-spectrometry;metabolomics;secondary-metabolism","page":"1-13","source":"www.nature.com","title":"Untargeted metabolomics of purple and orange-fleshed sweet potatoes reveals a large structural diversity of anthocyanins and flavonoids","volume":"11","author":[{"family":"Bennett","given":"Alexandra A."},{"family":"Mahood","given":"Elizabeth H."},{"family":"Fan","given":"Kai"},{"family":"Moghe","given":"Gaurav D."}],"issued":{"date-parts":[["2021",8,12]]}}}],"schema":"https://github.com/citation-style-language/schema/raw/master/csl-citation.json"} </w:instrText>
      </w:r>
      <w:r>
        <w:fldChar w:fldCharType="separate"/>
      </w:r>
      <w:r w:rsidRPr="00CF4681">
        <w:rPr>
          <w:szCs w:val="24"/>
        </w:rPr>
        <w:t xml:space="preserve">(Bennett </w:t>
      </w:r>
      <w:r w:rsidRPr="00CF4681">
        <w:rPr>
          <w:i/>
          <w:iCs/>
          <w:szCs w:val="24"/>
        </w:rPr>
        <w:t>et al.</w:t>
      </w:r>
      <w:r w:rsidRPr="00CF4681">
        <w:rPr>
          <w:szCs w:val="24"/>
        </w:rPr>
        <w:t>, 2021)</w:t>
      </w:r>
      <w:r>
        <w:fldChar w:fldCharType="end"/>
      </w:r>
      <w:r>
        <w:t xml:space="preserve"> and </w:t>
      </w:r>
      <w:r w:rsidRPr="00CF4681">
        <w:rPr>
          <w:b/>
        </w:rPr>
        <w:t>(Set 2)</w:t>
      </w:r>
      <w:r>
        <w:t xml:space="preserve"> thirteen mixed compounds from the </w:t>
      </w:r>
      <w:proofErr w:type="spellStart"/>
      <w:r>
        <w:t>MassBank</w:t>
      </w:r>
      <w:proofErr w:type="spellEnd"/>
      <w:r>
        <w:t xml:space="preserve"> database </w:t>
      </w:r>
      <w:r>
        <w:fldChar w:fldCharType="begin"/>
      </w:r>
      <w:r>
        <w:instrText xml:space="preserve"> ADDIN ZOTERO_ITEM CSL_CITATION {"citationID":"UZxHUVHS","properties":{"formattedCitation":"(Horai {\\i{}et al.}, 2010)","plainCitation":"(Horai et al., 2010)","noteIndex":0},"citationItems":[{"id":2001,"uris":["http://zotero.org/users/460664/items/XKRK69RW"],"uri":["http://zotero.org/users/460664/items/XKRK69RW"],"itemData":{"id":2001,"type":"article-journal","abstract":"MassBank is the first public repository of mass spectra of small chemical compounds for life sciences (&lt;3000 Da). The database contains 605 electron-ionization mass spectrometry(EI-MS), 137 fast atom bombardment MS and 9276 electrospray ionization (ESI)-MSn data of 2337 authentic compounds of metabolites, 11 545 EI-MS and 834 other-MS data of 10 286 volatile natural and synthetic compounds, and 3045 ESI-MS2 data of 679 synthetic drugs contributed by 16 research groups (January 2010). ESI-MS2 data were analyzed under nonstandardized, independent experimental conditions. MassBank is a distributed database. Each research group provides data from its own MassBank data servers distributed on the Internet. MassBank users can access either all of the MassBank data or a subset of the data by specifying one or more experimental conditions. In a spectral search to retrieve mass spectra similar to a query mass spectrum, the similarity score is calculated by a weighted cosine correlation in which weighting exponents on peak intensity and the mass-to-charge ratio are optimized to the ESI-MS2 data. MassBank also provides a merged spectrum for each compound prepared by merging the analyzed ESI-MS2 data on an identical compound under different collision-induced dissociation conditions. Data merging has significantly improved the precision of the identification of a chemical compound by 21–23% at a similarity score of 0.6. Thus, MassBank is useful for the identification of chemical compounds and the publication of experimental data. Copyright © 2010 John Wiley &amp; Sons, Ltd.","container-title":"Journal of Mass Spectrometry","DOI":"10.1002/jms.1777","ISSN":"1096-9888","issue":"7","journalAbbreviation":"J. Mass Spectrom.","language":"en","page":"703-714","source":"Wiley Online Library","title":"MassBank: a public repository for sharing mass spectral data for life sciences","title-short":"MassBank","volume":"45","author":[{"family":"Horai","given":"Hisayuki"},{"family":"Arita","given":"Masanori"},{"family":"Kanaya","given":"Shigehiko"},{"family":"Nihei","given":"Yoshito"},{"family":"Ikeda","given":"Tasuku"},{"family":"Suwa","given":"Kazuhiro"},{"family":"Ojima","given":"Yuya"},{"family":"Tanaka","given":"Kenichi"},{"family":"Tanaka","given":"Satoshi"},{"family":"Aoshima","given":"Ken"},{"family":"Oda","given":"Yoshiya"},{"family":"Kakazu","given":"Yuji"},{"family":"Kusano","given":"Miyako"},{"family":"Tohge","given":"Takayuki"},{"family":"Matsuda","given":"Fumio"},{"family":"Sawada","given":"Yuji"},{"family":"Hirai","given":"Masami Yokota"},{"family":"Nakanishi","given":"Hiroki"},{"family":"Ikeda","given":"Kazutaka"},{"family":"Akimoto","given":"Naoshige"},{"family":"Maoka","given":"Takashi"},{"family":"Takahashi","given":"Hiroki"},{"family":"Ara","given":"Takeshi"},{"family":"Sakurai","given":"Nozomu"},{"family":"Suzuki","given":"Hideyuki"},{"family":"Shibata","given":"Daisuke"},{"family":"Neumann","given":"Steffen"},{"family":"Iida","given":"Takashi"},{"family":"Tanaka","given":"Ken"},{"family":"Funatsu","given":"Kimito"},{"family":"Matsuura","given":"Fumito"},{"family":"Soga","given":"Tomoyoshi"},{"family":"Taguchi","given":"Ryo"},{"family":"Saito","given":"Kazuki"},{"family":"Nishioka","given":"Takaaki"}],"issued":{"date-parts":[["2010",7,1]]}}}],"schema":"https://github.com/citation-style-language/schema/raw/master/csl-citation.json"} </w:instrText>
      </w:r>
      <w:r>
        <w:fldChar w:fldCharType="separate"/>
      </w:r>
      <w:r w:rsidRPr="00CF4681">
        <w:rPr>
          <w:szCs w:val="24"/>
        </w:rPr>
        <w:t>(</w:t>
      </w:r>
      <w:proofErr w:type="spellStart"/>
      <w:r w:rsidRPr="00CF4681">
        <w:rPr>
          <w:szCs w:val="24"/>
        </w:rPr>
        <w:t>Horai</w:t>
      </w:r>
      <w:proofErr w:type="spellEnd"/>
      <w:r w:rsidRPr="00CF4681">
        <w:rPr>
          <w:szCs w:val="24"/>
        </w:rPr>
        <w:t xml:space="preserve"> </w:t>
      </w:r>
      <w:r w:rsidRPr="00CF4681">
        <w:rPr>
          <w:i/>
          <w:iCs/>
          <w:szCs w:val="24"/>
        </w:rPr>
        <w:t>et al.</w:t>
      </w:r>
      <w:r w:rsidRPr="00CF4681">
        <w:rPr>
          <w:szCs w:val="24"/>
        </w:rPr>
        <w:t>, 2010)</w:t>
      </w:r>
      <w:r>
        <w:fldChar w:fldCharType="end"/>
      </w:r>
      <w:r>
        <w:t xml:space="preserve"> and additional resin glycosides and acylsugars </w:t>
      </w:r>
      <w:r>
        <w:fldChar w:fldCharType="begin"/>
      </w:r>
      <w:r>
        <w:instrText xml:space="preserve"> ADDIN ZOTERO_ITEM CSL_CITATION {"citationID":"5ONrdyJZ","properties":{"formattedCitation":"(Landis {\\i{}et al.}, 2021; Kruse {\\i{}et al.}, 2021)","plainCitation":"(Landis et al., 2021; Kruse et al., 2021)","noteIndex":0},"citationItems":[{"id":6883,"uris":["http://zotero.org/users/460664/items/D7V5TM3B"],"uri":["http://zotero.org/users/460664/items/D7V5TM3B"],"itemData":{"id":6883,"type":"article-journal","abstract":"Evolutionary dynamics at the population level play a central role in creating the diversity of life on our planet. In this study, we sought to understand the origins of such population-level variation in mating systems and defensive acylsugar chemistry in Solanum habrochaites-a wild tomato species found in diverse Andean habitats in Ecuador and Peru. Using Restriction-site-Associated-DNA-Sequencing (RAD-seq) of 50 S. habrochaites accessions, we identified eight population clusters generated via isolation and hybridization dynamics of 4-6 ancestral populations. Detailed characterization of mating systems of these clusters revealed emergence of multiple self-compatible (SC) groups from progenitor self-incompatible populations in the northern part of the species range. Emergence of these SC groups was also associated with fixation of deleterious alleles inactivating acylsugar acetylation. The Amotape-Huancabamba Zone-a geographical landmark in the Andes with high endemism and isolated microhabitats-was identified as a major driver of differentiation in the northern species range, while large geographical distances contributed to population structure and evolution of a novel SC group in the central and southern parts of the range, where the species was also inferred to have originated. Findings presented here highlight the role of the diverse ecogeography of Peru and Ecuador in generating population differentiation, and enhance our understanding of the microevolutionary processes that create biological diversity.","container-title":"Molecular Biology and Evolution","DOI":"10.1093/molbev/msab092","ISSN":"1537-1719","journalAbbreviation":"Mol Biol Evol","language":"eng","note":"PMID: 33822137","source":"PubMed","title":"Migration through a major Andean ecogeographic disruption as a driver of genetic and phenotypic diversity in a wild tomato species","author":[{"family":"Landis","given":"Jacob B."},{"family":"Miller","given":"Christopher M."},{"family":"Broz","given":"Amanda K."},{"family":"Bennett","given":"Alexandra A."},{"family":"Carrasquilla-Garcia","given":"Noelia"},{"family":"Cook","given":"Douglas R."},{"family":"Last","given":"Robert L."},{"family":"Bedinger","given":"Patricia A."},{"family":"Moghe","given":"Gaurav D."}],"issued":{"date-parts":[["2021",4,3]]}}},{"id":6995,"uris":["http://zotero.org/users/460664/items/BBPBTYZI"],"uri":["http://zotero.org/users/460664/items/BBPBTYZI"],"itemData":{"id":6995,"type":"report","abstract":"Acylsugars are a class of plant defense compounds produced across many distantly related families. Members of the horticulturally important morning glory (Convolvulaceae) family produce a diverse sub-class of acylsugars called resin glycosides (RGs), which comprise oligosaccharide cores, hydroxyacyl chain(s), and decorating aliphatic and aromatic acyl chains. While many RG structures are characterized, the extent of structural diversity of this class in different genera and species is not known. In this study, we asked whether there has been lineage-specific diversification of RG structures in different Convolvulaceae species that may suggest diversification of the underlying biosynthetic pathways. Liquid chromatography coupled with tandem mass spectrometry (LC-MS/MS) was performed from root and leaf extracts of 26 species sampled in a phylogeny-guided manner. LC-MS/MS revealed thousands of peaks with signature RG fragmentation patterns with one species producing over 300 signals, mirroring the diversity in Solanaceae-type acylsugars. A novel RG from Dichondra argentea was characterized using Nuclear Magnetic Resonance spectroscopy, supporting previous observations of RGs with open hydroxyacyl chains instead of closed macrolactone ring structures. Substantial lineage-specific differentiation in utilization of sugars, hydroxyacyl chains, and decorating acyl chains was discovered, especially among Ipomoea and Convolvulus – the two largest genera in Convolvulaceae. Adopting a computational, knowledge-based strategy, we further developed a high-recall workflow that successfully explained ~72% of the MS/MS fragments, predicted the structural components of 11/13 previously characterized RGs, and partially annotated ~45% of the RGs. Overall, this study improves our understanding of phytochemical diversity and lays a foundation for characterizing the evolutionary mechanisms underlying RG diversification.","language":"en","note":"Company: Cold Spring Harbor Laboratory\nDOI: 10.1101/2021.08.20.457031\nDistributor: Cold Spring Harbor Laboratory\nLabel: Cold Spring Harbor Laboratory\nsection: New Results\ntype: article","page":"2021.08.20.457031","source":"bioRxiv","title":"Computational metabolomics illuminates the lineage-specific diversification of resin glycoside acylsugars in the morning glory (Convolvulaceae) family","URL":"https://www.biorxiv.org/content/10.1101/2021.08.20.457031v1","author":[{"family":"Kruse","given":"Lars H."},{"family":"Bennett","given":"Alexandra A."},{"family":"Mahood","given":"Elizabeth H."},{"family":"Lazarus","given":"Elena"},{"family":"Park","given":"Se Jin"},{"family":"Schroeder","given":"Frank"},{"family":"Moghe","given":"Gaurav D."}],"accessed":{"date-parts":[["2021",8,24]]},"issued":{"date-parts":[["2021",8,20]]}}}],"schema":"https://github.com/citation-style-language/schema/raw/master/csl-citation.json"} </w:instrText>
      </w:r>
      <w:r>
        <w:fldChar w:fldCharType="separate"/>
      </w:r>
      <w:r w:rsidRPr="00CF4681">
        <w:rPr>
          <w:szCs w:val="24"/>
        </w:rPr>
        <w:t xml:space="preserve">(Landis </w:t>
      </w:r>
      <w:r w:rsidRPr="00CF4681">
        <w:rPr>
          <w:i/>
          <w:iCs/>
          <w:szCs w:val="24"/>
        </w:rPr>
        <w:t>et al.</w:t>
      </w:r>
      <w:r w:rsidRPr="00CF4681">
        <w:rPr>
          <w:szCs w:val="24"/>
        </w:rPr>
        <w:t xml:space="preserve">, 2021; Kruse </w:t>
      </w:r>
      <w:r w:rsidRPr="00CF4681">
        <w:rPr>
          <w:i/>
          <w:iCs/>
          <w:szCs w:val="24"/>
        </w:rPr>
        <w:t>et al.</w:t>
      </w:r>
      <w:r w:rsidRPr="00CF4681">
        <w:rPr>
          <w:szCs w:val="24"/>
        </w:rPr>
        <w:t>, 2021)</w:t>
      </w:r>
      <w:r>
        <w:fldChar w:fldCharType="end"/>
      </w:r>
      <w:r>
        <w:t xml:space="preserve">. CANOPUS annotated 4/17 Set 1 </w:t>
      </w:r>
      <w:r w:rsidR="003076D1">
        <w:t>anthocyanins incorrectly</w:t>
      </w:r>
      <w:r>
        <w:t xml:space="preserve"> as Flavonoid_3-O-p-coumaroyl_glycosides (Most Specific Class), while others were annotated as Anthocyanidin_3-O-glycosides, </w:t>
      </w:r>
      <w:proofErr w:type="gramStart"/>
      <w:r>
        <w:t>with  other</w:t>
      </w:r>
      <w:proofErr w:type="gramEnd"/>
      <w:r>
        <w:t xml:space="preserve"> </w:t>
      </w:r>
      <w:r w:rsidR="003076D1">
        <w:t>classes</w:t>
      </w:r>
      <w:r>
        <w:t xml:space="preserve"> being same. All compounds were assigned to ANTHOCYANIN-SYN pathway</w:t>
      </w:r>
      <w:r w:rsidR="003076D1">
        <w:t xml:space="preserve"> type</w:t>
      </w:r>
      <w:r>
        <w:t xml:space="preserve">, although the specific pathway models were different </w:t>
      </w:r>
      <w:r w:rsidRPr="00CF4681">
        <w:rPr>
          <w:b/>
        </w:rPr>
        <w:t>(Supplementary File 1A)</w:t>
      </w:r>
      <w:r>
        <w:t xml:space="preserve">. </w:t>
      </w:r>
      <w:r w:rsidR="003076D1">
        <w:t xml:space="preserve">The Jaccard Coefficients of all top metabolite hits were &gt; 0.7. </w:t>
      </w:r>
      <w:r>
        <w:t xml:space="preserve">Of the 13 Set 2 compounds, 12 and 9 received CANOPUS and </w:t>
      </w:r>
      <w:proofErr w:type="spellStart"/>
      <w:r>
        <w:t>metaPathwayMap</w:t>
      </w:r>
      <w:proofErr w:type="spellEnd"/>
      <w:r>
        <w:t xml:space="preserve"> annotations, respectively. The three without </w:t>
      </w:r>
      <w:proofErr w:type="spellStart"/>
      <w:r>
        <w:t>metaPathwayMap</w:t>
      </w:r>
      <w:proofErr w:type="spellEnd"/>
      <w:r>
        <w:t xml:space="preserve"> annotations were completely incorrect, and thus no associated pathway clusters were identified above a Jaccard threshold &gt; 0.</w:t>
      </w:r>
      <w:r w:rsidR="003076D1">
        <w:t>7</w:t>
      </w:r>
      <w:r>
        <w:t xml:space="preserve">. Of the 9, CANOPUS annotations of four compounds were close but not completely accurate, thus, the correct pathway neighborhood </w:t>
      </w:r>
      <w:r w:rsidR="003076D1">
        <w:t>was</w:t>
      </w:r>
      <w:r>
        <w:t xml:space="preserve"> obtained only among the top five predictions for each compound. The SIRIUS score, used by CANOPUS to prioritize predictions, was not found to be associated with CANOPUS prediction accuracy. For the </w:t>
      </w:r>
      <w:r w:rsidR="003076D1">
        <w:t>four partially correct</w:t>
      </w:r>
      <w:r>
        <w:t xml:space="preserve"> </w:t>
      </w:r>
      <w:proofErr w:type="spellStart"/>
      <w:r>
        <w:t>metaPathwayMap</w:t>
      </w:r>
      <w:proofErr w:type="spellEnd"/>
      <w:r>
        <w:t xml:space="preserve"> predictions, the Jaccard Coefficient for the top five pathway matches was less than 0.7. For the remaining five with correct CANOPUS annotations, </w:t>
      </w:r>
      <w:proofErr w:type="spellStart"/>
      <w:r>
        <w:t>metaPathwayMap</w:t>
      </w:r>
      <w:proofErr w:type="spellEnd"/>
      <w:r>
        <w:t xml:space="preserve"> predicted the correct pathway as the top hit with match coefficient &gt; 0.7. These results suggest that </w:t>
      </w:r>
      <w:r w:rsidR="003076D1">
        <w:t>Jaccard C</w:t>
      </w:r>
      <w:r>
        <w:t xml:space="preserve">oefficient &gt; 0.7 is a good indicator for the confidence in </w:t>
      </w:r>
      <w:proofErr w:type="spellStart"/>
      <w:r>
        <w:t>metaPathwayMap</w:t>
      </w:r>
      <w:proofErr w:type="spellEnd"/>
      <w:r>
        <w:t xml:space="preserve"> pathway neighborhood prediction. Nonetheless, </w:t>
      </w:r>
      <w:r w:rsidR="003076D1">
        <w:t>users can set this threshold in the script parameters.</w:t>
      </w:r>
    </w:p>
    <w:p w14:paraId="3AD2B674" w14:textId="77777777" w:rsidR="00003D6A" w:rsidRDefault="00003D6A" w:rsidP="008D2E50">
      <w:pPr>
        <w:jc w:val="both"/>
      </w:pPr>
    </w:p>
    <w:p w14:paraId="53E432D8" w14:textId="4CBF3DB0" w:rsidR="00003D6A" w:rsidRPr="00003D6A" w:rsidRDefault="00003D6A" w:rsidP="008D2E50">
      <w:pPr>
        <w:jc w:val="both"/>
        <w:rPr>
          <w:b/>
          <w:u w:val="single"/>
        </w:rPr>
      </w:pPr>
      <w:r w:rsidRPr="00003D6A">
        <w:rPr>
          <w:b/>
          <w:u w:val="single"/>
        </w:rPr>
        <w:t>Usage</w:t>
      </w:r>
    </w:p>
    <w:p w14:paraId="3D031066" w14:textId="6FE650F1" w:rsidR="00CF4681" w:rsidRDefault="00003D6A" w:rsidP="008D2E50">
      <w:pPr>
        <w:jc w:val="both"/>
      </w:pPr>
      <w:r>
        <w:tab/>
      </w:r>
      <w:proofErr w:type="spellStart"/>
      <w:r>
        <w:t>metaPathwayMap</w:t>
      </w:r>
      <w:proofErr w:type="spellEnd"/>
      <w:r>
        <w:t xml:space="preserve"> can be run on Unix as standalone Python scripts downloadable from our GitHub page (XX). This tool is also embedded with the </w:t>
      </w:r>
      <w:proofErr w:type="spellStart"/>
      <w:r>
        <w:t>SolCyc</w:t>
      </w:r>
      <w:proofErr w:type="spellEnd"/>
      <w:r>
        <w:t xml:space="preserve"> project (XX). </w:t>
      </w:r>
      <w:r w:rsidR="00F3581F">
        <w:t xml:space="preserve">Pathway similarity networks for </w:t>
      </w:r>
      <w:proofErr w:type="spellStart"/>
      <w:r w:rsidR="00F3581F">
        <w:t>SolCyc</w:t>
      </w:r>
      <w:proofErr w:type="spellEnd"/>
      <w:r w:rsidR="00F3581F">
        <w:t xml:space="preserve">, </w:t>
      </w:r>
      <w:proofErr w:type="spellStart"/>
      <w:r w:rsidR="00F3581F">
        <w:t>BrachypodiumCyc</w:t>
      </w:r>
      <w:proofErr w:type="spellEnd"/>
      <w:r w:rsidR="00F3581F">
        <w:t xml:space="preserve"> and </w:t>
      </w:r>
      <w:proofErr w:type="spellStart"/>
      <w:r w:rsidR="00F3581F">
        <w:t>PlantCyc</w:t>
      </w:r>
      <w:proofErr w:type="spellEnd"/>
      <w:r w:rsidR="00F3581F">
        <w:t xml:space="preserve"> are default, however, the GitHub page lists steps for making networks of new </w:t>
      </w:r>
      <w:proofErr w:type="spellStart"/>
      <w:r w:rsidR="00F3581F">
        <w:t>MetaCyc</w:t>
      </w:r>
      <w:proofErr w:type="spellEnd"/>
      <w:r w:rsidR="00F3581F">
        <w:t xml:space="preserve"> pathways.</w:t>
      </w:r>
    </w:p>
    <w:p w14:paraId="72324B8B" w14:textId="02A948FB" w:rsidR="009F7A77" w:rsidRDefault="009F7A77" w:rsidP="008D2E50">
      <w:pPr>
        <w:jc w:val="both"/>
      </w:pPr>
    </w:p>
    <w:p w14:paraId="59BB87BA" w14:textId="695F434A" w:rsidR="00F3581F" w:rsidRPr="00F3581F" w:rsidRDefault="008D2E50" w:rsidP="008D2E50">
      <w:pPr>
        <w:jc w:val="both"/>
        <w:rPr>
          <w:b/>
          <w:u w:val="single"/>
        </w:rPr>
      </w:pPr>
      <w:r w:rsidRPr="00F3581F">
        <w:rPr>
          <w:b/>
          <w:u w:val="single"/>
        </w:rPr>
        <w:t>References</w:t>
      </w:r>
    </w:p>
    <w:p w14:paraId="13725D46" w14:textId="6B522023" w:rsidR="00CF4681" w:rsidRPr="00CF4681" w:rsidRDefault="008D2E50" w:rsidP="00CF4681">
      <w:pPr>
        <w:pStyle w:val="Bibliography"/>
      </w:pPr>
      <w:r>
        <w:fldChar w:fldCharType="begin"/>
      </w:r>
      <w:r>
        <w:instrText xml:space="preserve"> ADDIN ZOTERO_BIBL {"uncited":[],"omitted":[],"custom":[]} CSL_BIBLIOGRAPHY </w:instrText>
      </w:r>
      <w:r>
        <w:fldChar w:fldCharType="separate"/>
      </w:r>
      <w:r w:rsidR="00CF4681" w:rsidRPr="00CF4681">
        <w:t xml:space="preserve">Bennett,A.A. </w:t>
      </w:r>
      <w:r w:rsidR="00CF4681" w:rsidRPr="00CF4681">
        <w:rPr>
          <w:i/>
          <w:iCs/>
        </w:rPr>
        <w:t>et al.</w:t>
      </w:r>
      <w:r w:rsidR="00CF4681" w:rsidRPr="00CF4681">
        <w:t xml:space="preserve"> (2021) Untargeted metabolomics of purple and orange-fleshed sweet potatoes reveals a large structural diversity of anthocyanins and flavonoids. </w:t>
      </w:r>
      <w:r w:rsidR="00CF4681" w:rsidRPr="00CF4681">
        <w:rPr>
          <w:i/>
          <w:iCs/>
        </w:rPr>
        <w:t>Sci Rep</w:t>
      </w:r>
      <w:r w:rsidR="00CF4681" w:rsidRPr="00CF4681">
        <w:t xml:space="preserve">, </w:t>
      </w:r>
      <w:r w:rsidR="00CF4681" w:rsidRPr="00CF4681">
        <w:rPr>
          <w:b/>
          <w:bCs/>
        </w:rPr>
        <w:t>11</w:t>
      </w:r>
      <w:r w:rsidR="00CF4681" w:rsidRPr="00CF4681">
        <w:t>, 1–13.</w:t>
      </w:r>
    </w:p>
    <w:p w14:paraId="25710526" w14:textId="77777777" w:rsidR="00CF4681" w:rsidRPr="00CF4681" w:rsidRDefault="00CF4681" w:rsidP="00CF4681">
      <w:pPr>
        <w:pStyle w:val="Bibliography"/>
      </w:pPr>
      <w:r w:rsidRPr="00CF4681">
        <w:t xml:space="preserve">Degtyarenko,K. </w:t>
      </w:r>
      <w:r w:rsidRPr="00CF4681">
        <w:rPr>
          <w:i/>
          <w:iCs/>
        </w:rPr>
        <w:t>et al.</w:t>
      </w:r>
      <w:r w:rsidRPr="00CF4681">
        <w:t xml:space="preserve"> (2008) ChEBI: a database and ontology for chemical entities of biological interest. </w:t>
      </w:r>
      <w:r w:rsidRPr="00CF4681">
        <w:rPr>
          <w:i/>
          <w:iCs/>
        </w:rPr>
        <w:t>Nucleic Acids Res</w:t>
      </w:r>
      <w:r w:rsidRPr="00CF4681">
        <w:t xml:space="preserve">, </w:t>
      </w:r>
      <w:r w:rsidRPr="00CF4681">
        <w:rPr>
          <w:b/>
          <w:bCs/>
        </w:rPr>
        <w:t>36</w:t>
      </w:r>
      <w:r w:rsidRPr="00CF4681">
        <w:t>, D344–D350.</w:t>
      </w:r>
    </w:p>
    <w:p w14:paraId="7BDF378D" w14:textId="77777777" w:rsidR="00CF4681" w:rsidRPr="00CF4681" w:rsidRDefault="00CF4681" w:rsidP="00CF4681">
      <w:pPr>
        <w:pStyle w:val="Bibliography"/>
      </w:pPr>
      <w:r w:rsidRPr="00CF4681">
        <w:t xml:space="preserve">Djoumbou Feunang,Y. </w:t>
      </w:r>
      <w:r w:rsidRPr="00CF4681">
        <w:rPr>
          <w:i/>
          <w:iCs/>
        </w:rPr>
        <w:t>et al.</w:t>
      </w:r>
      <w:r w:rsidRPr="00CF4681">
        <w:t xml:space="preserve"> (2016) ClassyFire: automated chemical classification with a comprehensive, computable taxonomy. </w:t>
      </w:r>
      <w:r w:rsidRPr="00CF4681">
        <w:rPr>
          <w:i/>
          <w:iCs/>
        </w:rPr>
        <w:t>Journal of Cheminformatics</w:t>
      </w:r>
      <w:r w:rsidRPr="00CF4681">
        <w:t xml:space="preserve">, </w:t>
      </w:r>
      <w:r w:rsidRPr="00CF4681">
        <w:rPr>
          <w:b/>
          <w:bCs/>
        </w:rPr>
        <w:t>8</w:t>
      </w:r>
      <w:r w:rsidRPr="00CF4681">
        <w:t>, 61.</w:t>
      </w:r>
    </w:p>
    <w:p w14:paraId="3D6317A1" w14:textId="77777777" w:rsidR="00CF4681" w:rsidRPr="00CF4681" w:rsidRDefault="00CF4681" w:rsidP="00CF4681">
      <w:pPr>
        <w:pStyle w:val="Bibliography"/>
      </w:pPr>
      <w:r w:rsidRPr="00CF4681">
        <w:t xml:space="preserve">Dührkop,K. </w:t>
      </w:r>
      <w:r w:rsidRPr="00CF4681">
        <w:rPr>
          <w:i/>
          <w:iCs/>
        </w:rPr>
        <w:t>et al.</w:t>
      </w:r>
      <w:r w:rsidRPr="00CF4681">
        <w:t xml:space="preserve"> (2020) Systematic classification of unknown metabolites using high-resolution fragmentation mass spectra. </w:t>
      </w:r>
      <w:r w:rsidRPr="00CF4681">
        <w:rPr>
          <w:i/>
          <w:iCs/>
        </w:rPr>
        <w:t>Nature Biotechnology</w:t>
      </w:r>
      <w:r w:rsidRPr="00CF4681">
        <w:t>, 1–10.</w:t>
      </w:r>
    </w:p>
    <w:p w14:paraId="1D8E5BA0" w14:textId="77777777" w:rsidR="00CF4681" w:rsidRPr="00CF4681" w:rsidRDefault="00CF4681" w:rsidP="00CF4681">
      <w:pPr>
        <w:pStyle w:val="Bibliography"/>
      </w:pPr>
      <w:r w:rsidRPr="00CF4681">
        <w:t xml:space="preserve">Feldman,H.J. </w:t>
      </w:r>
      <w:r w:rsidRPr="00CF4681">
        <w:rPr>
          <w:i/>
          <w:iCs/>
        </w:rPr>
        <w:t>et al.</w:t>
      </w:r>
      <w:r w:rsidRPr="00CF4681">
        <w:t xml:space="preserve"> (2005) CO: A chemical ontology for identification of functional groups and semantic comparison of small molecules. </w:t>
      </w:r>
      <w:r w:rsidRPr="00CF4681">
        <w:rPr>
          <w:i/>
          <w:iCs/>
        </w:rPr>
        <w:t>FEBS Letters</w:t>
      </w:r>
      <w:r w:rsidRPr="00CF4681">
        <w:t xml:space="preserve">, </w:t>
      </w:r>
      <w:r w:rsidRPr="00CF4681">
        <w:rPr>
          <w:b/>
          <w:bCs/>
        </w:rPr>
        <w:t>579</w:t>
      </w:r>
      <w:r w:rsidRPr="00CF4681">
        <w:t>, 4685–4691.</w:t>
      </w:r>
    </w:p>
    <w:p w14:paraId="795DBE52" w14:textId="77777777" w:rsidR="00CF4681" w:rsidRPr="00CF4681" w:rsidRDefault="00CF4681" w:rsidP="00CF4681">
      <w:pPr>
        <w:pStyle w:val="Bibliography"/>
      </w:pPr>
      <w:r w:rsidRPr="00CF4681">
        <w:lastRenderedPageBreak/>
        <w:t xml:space="preserve">Hawkins,C. </w:t>
      </w:r>
      <w:r w:rsidRPr="00CF4681">
        <w:rPr>
          <w:i/>
          <w:iCs/>
        </w:rPr>
        <w:t>et al.</w:t>
      </w:r>
      <w:r w:rsidRPr="00CF4681">
        <w:t xml:space="preserve"> (2021) Plant Metabolic Network 15: A resource of genome-wide metabolism databases for 126 plants and algae. </w:t>
      </w:r>
      <w:r w:rsidRPr="00CF4681">
        <w:rPr>
          <w:i/>
          <w:iCs/>
        </w:rPr>
        <w:t>Journal of Integrative Plant Biology</w:t>
      </w:r>
      <w:r w:rsidRPr="00CF4681">
        <w:t xml:space="preserve">, </w:t>
      </w:r>
      <w:r w:rsidRPr="00CF4681">
        <w:rPr>
          <w:b/>
          <w:bCs/>
        </w:rPr>
        <w:t>63</w:t>
      </w:r>
      <w:r w:rsidRPr="00CF4681">
        <w:t>, 1888–1905.</w:t>
      </w:r>
    </w:p>
    <w:p w14:paraId="1C5B4EA5" w14:textId="77777777" w:rsidR="00CF4681" w:rsidRPr="00CF4681" w:rsidRDefault="00CF4681" w:rsidP="00CF4681">
      <w:pPr>
        <w:pStyle w:val="Bibliography"/>
      </w:pPr>
      <w:r w:rsidRPr="00CF4681">
        <w:t xml:space="preserve">Horai,H. </w:t>
      </w:r>
      <w:r w:rsidRPr="00CF4681">
        <w:rPr>
          <w:i/>
          <w:iCs/>
        </w:rPr>
        <w:t>et al.</w:t>
      </w:r>
      <w:r w:rsidRPr="00CF4681">
        <w:t xml:space="preserve"> (2010) MassBank: a public repository for sharing mass spectral data for life sciences. </w:t>
      </w:r>
      <w:r w:rsidRPr="00CF4681">
        <w:rPr>
          <w:i/>
          <w:iCs/>
        </w:rPr>
        <w:t>J. Mass Spectrom.</w:t>
      </w:r>
      <w:r w:rsidRPr="00CF4681">
        <w:t xml:space="preserve">, </w:t>
      </w:r>
      <w:r w:rsidRPr="00CF4681">
        <w:rPr>
          <w:b/>
          <w:bCs/>
        </w:rPr>
        <w:t>45</w:t>
      </w:r>
      <w:r w:rsidRPr="00CF4681">
        <w:t>, 703–714.</w:t>
      </w:r>
    </w:p>
    <w:p w14:paraId="75E4D758" w14:textId="77777777" w:rsidR="00CF4681" w:rsidRPr="00CF4681" w:rsidRDefault="00CF4681" w:rsidP="00CF4681">
      <w:pPr>
        <w:pStyle w:val="Bibliography"/>
      </w:pPr>
      <w:r w:rsidRPr="00CF4681">
        <w:t xml:space="preserve">Kruse,L.H. </w:t>
      </w:r>
      <w:r w:rsidRPr="00CF4681">
        <w:rPr>
          <w:i/>
          <w:iCs/>
        </w:rPr>
        <w:t>et al.</w:t>
      </w:r>
      <w:r w:rsidRPr="00CF4681">
        <w:t xml:space="preserve"> (2021) Computational metabolomics illuminates the lineage-specific diversification of resin glycoside acylsugars in the morning glory (Convolvulaceae) family.</w:t>
      </w:r>
    </w:p>
    <w:p w14:paraId="67264F24" w14:textId="77777777" w:rsidR="00CF4681" w:rsidRPr="00CF4681" w:rsidRDefault="00CF4681" w:rsidP="00CF4681">
      <w:pPr>
        <w:pStyle w:val="Bibliography"/>
      </w:pPr>
      <w:r w:rsidRPr="00CF4681">
        <w:t xml:space="preserve">Landis,J.B. </w:t>
      </w:r>
      <w:r w:rsidRPr="00CF4681">
        <w:rPr>
          <w:i/>
          <w:iCs/>
        </w:rPr>
        <w:t>et al.</w:t>
      </w:r>
      <w:r w:rsidRPr="00CF4681">
        <w:t xml:space="preserve"> (2021) Migration through a major Andean ecogeographic disruption as a driver of genetic and phenotypic diversity in a wild tomato species. </w:t>
      </w:r>
      <w:r w:rsidRPr="00CF4681">
        <w:rPr>
          <w:i/>
          <w:iCs/>
        </w:rPr>
        <w:t>Mol Biol Evol</w:t>
      </w:r>
      <w:r w:rsidRPr="00CF4681">
        <w:t>.</w:t>
      </w:r>
    </w:p>
    <w:p w14:paraId="3D1787F8" w14:textId="5ECCFAA0" w:rsidR="008D2E50" w:rsidRDefault="008D2E50" w:rsidP="008D2E50">
      <w:pPr>
        <w:jc w:val="both"/>
      </w:pPr>
      <w:r>
        <w:fldChar w:fldCharType="end"/>
      </w:r>
    </w:p>
    <w:p w14:paraId="207CDBC9" w14:textId="3C8CAD76" w:rsidR="008D2E50" w:rsidRDefault="008D2E50" w:rsidP="008D2E50">
      <w:pPr>
        <w:jc w:val="both"/>
      </w:pPr>
    </w:p>
    <w:p w14:paraId="44C15C1E" w14:textId="033048BF" w:rsidR="008C67C0" w:rsidRPr="00E1325D" w:rsidRDefault="008C67C0" w:rsidP="00E1325D">
      <w:pPr>
        <w:jc w:val="both"/>
      </w:pPr>
    </w:p>
    <w:sectPr w:rsidR="008C67C0" w:rsidRPr="00E1325D" w:rsidSect="001F06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usan Rebecca Strickler" w:date="2022-02-21T08:05:00Z" w:initials="SRS">
    <w:p w14:paraId="69743FBC" w14:textId="77777777" w:rsidR="004067CD" w:rsidRDefault="004067CD" w:rsidP="00255A01">
      <w:r>
        <w:rPr>
          <w:rStyle w:val="CommentReference"/>
        </w:rPr>
        <w:annotationRef/>
      </w:r>
      <w:hyperlink r:id="rId1" w:history="1">
        <w:r w:rsidRPr="00255A01">
          <w:rPr>
            <w:rStyle w:val="Hyperlink"/>
            <w:sz w:val="20"/>
            <w:szCs w:val="20"/>
          </w:rPr>
          <w:t>http://citebay.com/how-to-cite/django/</w:t>
        </w:r>
      </w:hyperlink>
    </w:p>
    <w:p w14:paraId="2BBE0071" w14:textId="77777777" w:rsidR="004067CD" w:rsidRDefault="004067CD" w:rsidP="00255A01"/>
  </w:comment>
  <w:comment w:id="28" w:author="Susan Rebecca Strickler" w:date="2022-02-21T08:05:00Z" w:initials="SRS">
    <w:p w14:paraId="4E35BDA7" w14:textId="77777777" w:rsidR="004067CD" w:rsidRDefault="004067CD" w:rsidP="000D7139">
      <w:r>
        <w:rPr>
          <w:rStyle w:val="CommentReference"/>
        </w:rPr>
        <w:annotationRef/>
      </w:r>
      <w:hyperlink r:id="rId2" w:history="1">
        <w:r w:rsidRPr="000D7139">
          <w:rPr>
            <w:rStyle w:val="Hyperlink"/>
            <w:sz w:val="20"/>
            <w:szCs w:val="20"/>
          </w:rPr>
          <w:t>https://academic.oup.com/bioinformatics/article/32/2/309/1744007</w:t>
        </w:r>
      </w:hyperlink>
    </w:p>
    <w:p w14:paraId="7EB9847C" w14:textId="77777777" w:rsidR="004067CD" w:rsidRDefault="004067CD" w:rsidP="000D7139"/>
    <w:p w14:paraId="2E1C7A91" w14:textId="77777777" w:rsidR="004067CD" w:rsidRDefault="004067CD" w:rsidP="000D7139"/>
  </w:comment>
  <w:comment w:id="33" w:author="Susan Rebecca Strickler" w:date="2022-02-21T08:06:00Z" w:initials="SRS">
    <w:p w14:paraId="4A916DEE" w14:textId="77777777" w:rsidR="004067CD" w:rsidRDefault="004067CD" w:rsidP="00427E21">
      <w:r>
        <w:rPr>
          <w:rStyle w:val="CommentReference"/>
        </w:rPr>
        <w:annotationRef/>
      </w:r>
      <w:r>
        <w:rPr>
          <w:sz w:val="20"/>
          <w:szCs w:val="20"/>
        </w:rPr>
        <w:t>https://www.ncbi.nlm.nih.gov/pmc/articles/PMC5946812/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BE0071" w15:done="0"/>
  <w15:commentEx w15:paraId="2E1C7A91" w15:done="0"/>
  <w15:commentEx w15:paraId="4A916D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DC643" w16cex:dateUtc="2022-02-21T13:05:00Z"/>
  <w16cex:commentExtensible w16cex:durableId="25BDC64F" w16cex:dateUtc="2022-02-21T13:05:00Z"/>
  <w16cex:commentExtensible w16cex:durableId="25BDC66F" w16cex:dateUtc="2022-02-21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BE0071" w16cid:durableId="25BDC643"/>
  <w16cid:commentId w16cid:paraId="2E1C7A91" w16cid:durableId="25BDC64F"/>
  <w16cid:commentId w16cid:paraId="4A916DEE" w16cid:durableId="25BDC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75DA" w14:textId="77777777" w:rsidR="005E0388" w:rsidRDefault="005E0388" w:rsidP="00CF4681">
      <w:r>
        <w:separator/>
      </w:r>
    </w:p>
  </w:endnote>
  <w:endnote w:type="continuationSeparator" w:id="0">
    <w:p w14:paraId="581F400E" w14:textId="77777777" w:rsidR="005E0388" w:rsidRDefault="005E0388" w:rsidP="00CF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AD15" w14:textId="77777777" w:rsidR="005E0388" w:rsidRDefault="005E0388" w:rsidP="00CF4681">
      <w:r>
        <w:separator/>
      </w:r>
    </w:p>
  </w:footnote>
  <w:footnote w:type="continuationSeparator" w:id="0">
    <w:p w14:paraId="0589D85A" w14:textId="77777777" w:rsidR="005E0388" w:rsidRDefault="005E0388" w:rsidP="00CF468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Rebecca Strickler">
    <w15:presenceInfo w15:providerId="AD" w15:userId="S::srs57@cornell.edu::7653b3f7-acb3-4151-ba24-c2398cb1a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18"/>
    <w:rsid w:val="00003D6A"/>
    <w:rsid w:val="00035C58"/>
    <w:rsid w:val="00040D1B"/>
    <w:rsid w:val="000B4363"/>
    <w:rsid w:val="000D21E8"/>
    <w:rsid w:val="000D3117"/>
    <w:rsid w:val="000D3397"/>
    <w:rsid w:val="000E0DA4"/>
    <w:rsid w:val="00100C86"/>
    <w:rsid w:val="0012303F"/>
    <w:rsid w:val="001362B6"/>
    <w:rsid w:val="001A6E10"/>
    <w:rsid w:val="001E0821"/>
    <w:rsid w:val="001F0641"/>
    <w:rsid w:val="001F1381"/>
    <w:rsid w:val="001F1A11"/>
    <w:rsid w:val="002B4661"/>
    <w:rsid w:val="002B5D6D"/>
    <w:rsid w:val="002F16DF"/>
    <w:rsid w:val="003076D1"/>
    <w:rsid w:val="00344C8A"/>
    <w:rsid w:val="003570FA"/>
    <w:rsid w:val="003810B5"/>
    <w:rsid w:val="003B1154"/>
    <w:rsid w:val="003B5ECC"/>
    <w:rsid w:val="004067CD"/>
    <w:rsid w:val="00441738"/>
    <w:rsid w:val="004854CD"/>
    <w:rsid w:val="004A14B3"/>
    <w:rsid w:val="004C0B9B"/>
    <w:rsid w:val="004E416E"/>
    <w:rsid w:val="00526EA4"/>
    <w:rsid w:val="0053062A"/>
    <w:rsid w:val="005E0388"/>
    <w:rsid w:val="006025B8"/>
    <w:rsid w:val="00617ECB"/>
    <w:rsid w:val="00622A69"/>
    <w:rsid w:val="00631693"/>
    <w:rsid w:val="00631CBA"/>
    <w:rsid w:val="00644C96"/>
    <w:rsid w:val="006672D2"/>
    <w:rsid w:val="006A2DC5"/>
    <w:rsid w:val="00701B7D"/>
    <w:rsid w:val="0082481D"/>
    <w:rsid w:val="00831501"/>
    <w:rsid w:val="00847237"/>
    <w:rsid w:val="008C254D"/>
    <w:rsid w:val="008C67C0"/>
    <w:rsid w:val="008D2E50"/>
    <w:rsid w:val="009758A3"/>
    <w:rsid w:val="00983298"/>
    <w:rsid w:val="009B1785"/>
    <w:rsid w:val="009C6418"/>
    <w:rsid w:val="009F7A77"/>
    <w:rsid w:val="009F7F18"/>
    <w:rsid w:val="00A36D6A"/>
    <w:rsid w:val="00A370AC"/>
    <w:rsid w:val="00A5297E"/>
    <w:rsid w:val="00A8122B"/>
    <w:rsid w:val="00AF67AC"/>
    <w:rsid w:val="00B47409"/>
    <w:rsid w:val="00B505C4"/>
    <w:rsid w:val="00BD4BFF"/>
    <w:rsid w:val="00BE1FD3"/>
    <w:rsid w:val="00BE5355"/>
    <w:rsid w:val="00C31B19"/>
    <w:rsid w:val="00CB46E0"/>
    <w:rsid w:val="00CF4681"/>
    <w:rsid w:val="00CF7FE3"/>
    <w:rsid w:val="00D619B1"/>
    <w:rsid w:val="00D67532"/>
    <w:rsid w:val="00D73A26"/>
    <w:rsid w:val="00D81204"/>
    <w:rsid w:val="00DA33FD"/>
    <w:rsid w:val="00E1325D"/>
    <w:rsid w:val="00E27891"/>
    <w:rsid w:val="00E54C3A"/>
    <w:rsid w:val="00E70192"/>
    <w:rsid w:val="00EC44AC"/>
    <w:rsid w:val="00EC5029"/>
    <w:rsid w:val="00F047D4"/>
    <w:rsid w:val="00F3581F"/>
    <w:rsid w:val="00F37645"/>
    <w:rsid w:val="00F37932"/>
    <w:rsid w:val="00F80949"/>
    <w:rsid w:val="00F85D97"/>
    <w:rsid w:val="00FC129B"/>
    <w:rsid w:val="00FC1FDB"/>
    <w:rsid w:val="00FD6190"/>
    <w:rsid w:val="00FD7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6D0D"/>
  <w15:chartTrackingRefBased/>
  <w15:docId w15:val="{B646C8B2-F3CB-BE43-AB86-1C541472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5D"/>
    <w:rPr>
      <w:rFonts w:ascii="Arial" w:hAnsi="Arial" w:cs="Arial"/>
      <w:sz w:val="22"/>
      <w:szCs w:val="22"/>
    </w:rPr>
  </w:style>
  <w:style w:type="paragraph" w:styleId="Heading2">
    <w:name w:val="heading 2"/>
    <w:basedOn w:val="Normal"/>
    <w:next w:val="Normal"/>
    <w:link w:val="Heading2Char"/>
    <w:uiPriority w:val="9"/>
    <w:unhideWhenUsed/>
    <w:qFormat/>
    <w:rsid w:val="002B5D6D"/>
    <w:pPr>
      <w:keepNext/>
      <w:keepLines/>
      <w:spacing w:before="40"/>
      <w:outlineLvl w:val="1"/>
    </w:pPr>
    <w:rPr>
      <w:rFonts w:ascii="Times New Roman" w:eastAsiaTheme="majorEastAsia" w:hAnsi="Times New Roman"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D6D"/>
    <w:rPr>
      <w:rFonts w:ascii="Times New Roman" w:eastAsiaTheme="majorEastAsia" w:hAnsi="Times New Roman" w:cstheme="majorBidi"/>
      <w:b/>
      <w:color w:val="000000" w:themeColor="text1"/>
      <w:szCs w:val="26"/>
      <w:u w:val="single"/>
    </w:rPr>
  </w:style>
  <w:style w:type="paragraph" w:styleId="Bibliography">
    <w:name w:val="Bibliography"/>
    <w:basedOn w:val="Normal"/>
    <w:next w:val="Normal"/>
    <w:uiPriority w:val="37"/>
    <w:unhideWhenUsed/>
    <w:rsid w:val="008D2E50"/>
    <w:pPr>
      <w:ind w:left="720" w:hanging="720"/>
    </w:pPr>
  </w:style>
  <w:style w:type="paragraph" w:styleId="Header">
    <w:name w:val="header"/>
    <w:basedOn w:val="Normal"/>
    <w:link w:val="HeaderChar"/>
    <w:uiPriority w:val="99"/>
    <w:unhideWhenUsed/>
    <w:rsid w:val="00CF4681"/>
    <w:pPr>
      <w:tabs>
        <w:tab w:val="center" w:pos="4680"/>
        <w:tab w:val="right" w:pos="9360"/>
      </w:tabs>
    </w:pPr>
  </w:style>
  <w:style w:type="character" w:customStyle="1" w:styleId="HeaderChar">
    <w:name w:val="Header Char"/>
    <w:basedOn w:val="DefaultParagraphFont"/>
    <w:link w:val="Header"/>
    <w:uiPriority w:val="99"/>
    <w:rsid w:val="00CF4681"/>
    <w:rPr>
      <w:rFonts w:ascii="Arial" w:hAnsi="Arial" w:cs="Arial"/>
      <w:sz w:val="22"/>
      <w:szCs w:val="22"/>
    </w:rPr>
  </w:style>
  <w:style w:type="paragraph" w:styleId="Footer">
    <w:name w:val="footer"/>
    <w:basedOn w:val="Normal"/>
    <w:link w:val="FooterChar"/>
    <w:uiPriority w:val="99"/>
    <w:unhideWhenUsed/>
    <w:rsid w:val="00CF4681"/>
    <w:pPr>
      <w:tabs>
        <w:tab w:val="center" w:pos="4680"/>
        <w:tab w:val="right" w:pos="9360"/>
      </w:tabs>
    </w:pPr>
  </w:style>
  <w:style w:type="character" w:customStyle="1" w:styleId="FooterChar">
    <w:name w:val="Footer Char"/>
    <w:basedOn w:val="DefaultParagraphFont"/>
    <w:link w:val="Footer"/>
    <w:uiPriority w:val="99"/>
    <w:rsid w:val="00CF4681"/>
    <w:rPr>
      <w:rFonts w:ascii="Arial" w:hAnsi="Arial" w:cs="Arial"/>
      <w:sz w:val="22"/>
      <w:szCs w:val="22"/>
    </w:rPr>
  </w:style>
  <w:style w:type="character" w:styleId="Hyperlink">
    <w:name w:val="Hyperlink"/>
    <w:basedOn w:val="DefaultParagraphFont"/>
    <w:uiPriority w:val="99"/>
    <w:unhideWhenUsed/>
    <w:rsid w:val="00003D6A"/>
    <w:rPr>
      <w:color w:val="0563C1" w:themeColor="hyperlink"/>
      <w:u w:val="single"/>
    </w:rPr>
  </w:style>
  <w:style w:type="paragraph" w:styleId="Revision">
    <w:name w:val="Revision"/>
    <w:hidden/>
    <w:uiPriority w:val="99"/>
    <w:semiHidden/>
    <w:rsid w:val="00631CBA"/>
    <w:rPr>
      <w:rFonts w:ascii="Arial" w:hAnsi="Arial" w:cs="Arial"/>
      <w:sz w:val="22"/>
      <w:szCs w:val="22"/>
    </w:rPr>
  </w:style>
  <w:style w:type="character" w:styleId="CommentReference">
    <w:name w:val="annotation reference"/>
    <w:basedOn w:val="DefaultParagraphFont"/>
    <w:uiPriority w:val="99"/>
    <w:semiHidden/>
    <w:unhideWhenUsed/>
    <w:rsid w:val="004067CD"/>
    <w:rPr>
      <w:sz w:val="16"/>
      <w:szCs w:val="16"/>
    </w:rPr>
  </w:style>
  <w:style w:type="paragraph" w:styleId="CommentText">
    <w:name w:val="annotation text"/>
    <w:basedOn w:val="Normal"/>
    <w:link w:val="CommentTextChar"/>
    <w:uiPriority w:val="99"/>
    <w:semiHidden/>
    <w:unhideWhenUsed/>
    <w:rsid w:val="004067CD"/>
    <w:rPr>
      <w:sz w:val="20"/>
      <w:szCs w:val="20"/>
    </w:rPr>
  </w:style>
  <w:style w:type="character" w:customStyle="1" w:styleId="CommentTextChar">
    <w:name w:val="Comment Text Char"/>
    <w:basedOn w:val="DefaultParagraphFont"/>
    <w:link w:val="CommentText"/>
    <w:uiPriority w:val="99"/>
    <w:semiHidden/>
    <w:rsid w:val="004067C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067CD"/>
    <w:rPr>
      <w:b/>
      <w:bCs/>
    </w:rPr>
  </w:style>
  <w:style w:type="character" w:customStyle="1" w:styleId="CommentSubjectChar">
    <w:name w:val="Comment Subject Char"/>
    <w:basedOn w:val="CommentTextChar"/>
    <w:link w:val="CommentSubject"/>
    <w:uiPriority w:val="99"/>
    <w:semiHidden/>
    <w:rsid w:val="004067CD"/>
    <w:rPr>
      <w:rFonts w:ascii="Arial" w:hAnsi="Arial" w:cs="Arial"/>
      <w:b/>
      <w:bCs/>
      <w:sz w:val="20"/>
      <w:szCs w:val="20"/>
    </w:rPr>
  </w:style>
  <w:style w:type="character" w:styleId="UnresolvedMention">
    <w:name w:val="Unresolved Mention"/>
    <w:basedOn w:val="DefaultParagraphFont"/>
    <w:uiPriority w:val="99"/>
    <w:semiHidden/>
    <w:unhideWhenUsed/>
    <w:rsid w:val="00406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cademic.oup.com/bioinformatics/article/32/2/309/1744007" TargetMode="External"/><Relationship Id="rId1" Type="http://schemas.openxmlformats.org/officeDocument/2006/relationships/hyperlink" Target="http://citebay.com/how-to-cite/djang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dm67@cornell.edu" TargetMode="Externa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4735</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Moghe</dc:creator>
  <cp:keywords/>
  <dc:description/>
  <cp:lastModifiedBy>Susan Rebecca Strickler</cp:lastModifiedBy>
  <cp:revision>2</cp:revision>
  <dcterms:created xsi:type="dcterms:W3CDTF">2022-02-21T13:07:00Z</dcterms:created>
  <dcterms:modified xsi:type="dcterms:W3CDTF">2022-02-21T13:07:00Z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id="FcfphfxS"/&gt;&lt;style id="http://www.zotero.org/styles/bioinformatics" hasBibliography="1" bibliographyStyleHasBeenSet="1"/&gt;&lt;prefs&gt;&lt;pref name="fieldType" value="Field"/&gt;&lt;/prefs&gt;&lt;/data&gt;</vt:lpwstr>
  </property>
</Properties>
</file>